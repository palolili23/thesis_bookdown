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ACCF79" w14:textId="7B8F1BA7" w:rsidR="00E13D75" w:rsidRDefault="00E13D75" w:rsidP="00E13D75">
      <w:r>
        <w:t># Introduction {#intro}</w:t>
      </w:r>
    </w:p>
    <w:p w14:paraId="3C24D605" w14:textId="6C335D7F" w:rsidR="00362D71" w:rsidRDefault="00362D71" w:rsidP="00E13D75"/>
    <w:p w14:paraId="4494B541" w14:textId="557C7D0E" w:rsidR="00E13D75" w:rsidRDefault="00967E5B" w:rsidP="00E13D75">
      <w:r>
        <w:rPr>
          <w:lang w:val="en-US"/>
        </w:rPr>
        <w:t>W</w:t>
      </w:r>
      <w:proofErr w:type="spellStart"/>
      <w:r w:rsidR="00E13D75">
        <w:t>ith</w:t>
      </w:r>
      <w:proofErr w:type="spellEnd"/>
      <w:r w:rsidR="00E13D75">
        <w:t xml:space="preserve"> extension of life expectancy over the last few decades, </w:t>
      </w:r>
      <w:r w:rsidR="005567A3" w:rsidRPr="005567A3">
        <w:rPr>
          <w:lang w:val="en-US"/>
        </w:rPr>
        <w:t>d</w:t>
      </w:r>
      <w:proofErr w:type="spellStart"/>
      <w:r w:rsidR="00E13D75">
        <w:t>ementia</w:t>
      </w:r>
      <w:proofErr w:type="spellEnd"/>
      <w:r w:rsidR="00E13D75">
        <w:t xml:space="preserve"> has become a major burden that affects the elderly. In 2016, the global number of individuals who lived with dementia was over 40 [@gbd2016] million and by 2050 this number is expected to triplicate [@worldreport2018]. In 2020, deaths due to Alzheimer’s disease and other dementias have increased, becoming the 7th leading cause of death globally and overtaking stroke to become the second leading cause in high-income countries[@who2020]. Although dementia risk does not represent a leading cause of </w:t>
      </w:r>
      <w:r w:rsidR="00DA1D2E" w:rsidRPr="00DA1D2E">
        <w:rPr>
          <w:lang w:val="en-US"/>
        </w:rPr>
        <w:t>di</w:t>
      </w:r>
      <w:r w:rsidR="00DA1D2E">
        <w:rPr>
          <w:lang w:val="en-US"/>
        </w:rPr>
        <w:t xml:space="preserve">sease and </w:t>
      </w:r>
      <w:r w:rsidR="00E13D75">
        <w:t xml:space="preserve">death in low-middle income countries, it is projected to increase as the burden of preventable and curable diseases reduce. </w:t>
      </w:r>
      <w:ins w:id="0" w:author="L.P. Rojas Saunero" w:date="2021-08-25T09:35:00Z">
        <w:r w:rsidR="00B61D0E">
          <w:t>Likewise</w:t>
        </w:r>
      </w:ins>
      <w:r w:rsidR="00E13D75">
        <w:t xml:space="preserve">, women are disproportionately affected, worldwide. </w:t>
      </w:r>
      <w:commentRangeStart w:id="1"/>
      <w:r w:rsidR="00E13D75">
        <w:t>The increased risk is not only due to longer life-expectancy, but several societal factors may increase their risk, such as having decreased access to education [@</w:t>
      </w:r>
      <w:proofErr w:type="spellStart"/>
      <w:r w:rsidR="00E13D75">
        <w:t>lancet_education</w:t>
      </w:r>
      <w:proofErr w:type="spellEnd"/>
      <w:r w:rsidR="00E13D75">
        <w:t xml:space="preserve">]. </w:t>
      </w:r>
      <w:commentRangeEnd w:id="1"/>
      <w:r w:rsidR="00103F19">
        <w:rPr>
          <w:rStyle w:val="CommentReference"/>
        </w:rPr>
        <w:commentReference w:id="1"/>
      </w:r>
      <w:r w:rsidR="00E13D75">
        <w:t>Furthermore, the burden of dementia does not only affect those who have the disease</w:t>
      </w:r>
      <w:r w:rsidR="00103F19">
        <w:t>:</w:t>
      </w:r>
      <w:r w:rsidR="00E13D75">
        <w:t xml:space="preserve"> </w:t>
      </w:r>
      <w:r w:rsidR="00103F19">
        <w:t>dementia has large e</w:t>
      </w:r>
      <w:r w:rsidR="00E13D75">
        <w:t>ffect</w:t>
      </w:r>
      <w:r w:rsidR="00103F19">
        <w:t>s on</w:t>
      </w:r>
      <w:r w:rsidR="00E13D75">
        <w:t xml:space="preserve"> the lives of caregivers, families, and health-care systems. Unequa</w:t>
      </w:r>
      <w:r w:rsidR="00CB68C8">
        <w:t xml:space="preserve">l distribution of opportunities, </w:t>
      </w:r>
      <w:r w:rsidR="00E13D75">
        <w:t xml:space="preserve">responsibilities and societal roles push women into the caregiver role more than men, which hampers even more their access to paid work and health, </w:t>
      </w:r>
      <w:r w:rsidR="00CB68C8">
        <w:t>especially</w:t>
      </w:r>
      <w:r w:rsidR="00E13D75">
        <w:t xml:space="preserve"> in poor and marginalized areas, creating negative feedback loops that increases all kinds of disparities [@swinkels2019, @brodaty2009, @etters2008]. </w:t>
      </w:r>
      <w:commentRangeStart w:id="2"/>
      <w:r w:rsidR="00E13D75">
        <w:t xml:space="preserve">Therefore, there is an urge to reduce </w:t>
      </w:r>
      <w:commentRangeEnd w:id="2"/>
      <w:r w:rsidR="00103F19">
        <w:rPr>
          <w:rStyle w:val="CommentReference"/>
        </w:rPr>
        <w:commentReference w:id="2"/>
      </w:r>
      <w:r w:rsidR="00E13D75">
        <w:t>the burden of dementia by targeting prevention and delay of onset.</w:t>
      </w:r>
    </w:p>
    <w:p w14:paraId="5F7C33CB" w14:textId="657D1379" w:rsidR="00665ABE" w:rsidRDefault="00E13D75" w:rsidP="00E13D75">
      <w:pPr>
        <w:rPr>
          <w:ins w:id="3" w:author="Sonja Swanson" w:date="2021-08-24T13:31:00Z"/>
        </w:rPr>
      </w:pPr>
      <w:r>
        <w:t xml:space="preserve">The challenge to reduce the burden of dementia is that this disease is complex and heterogeneous, with multiple etiologic and </w:t>
      </w:r>
      <w:r w:rsidR="00CB68C8">
        <w:t>neuropathological</w:t>
      </w:r>
      <w:r>
        <w:t xml:space="preserve"> processes </w:t>
      </w:r>
      <w:r w:rsidR="00B61D0E">
        <w:t xml:space="preserve">likely </w:t>
      </w:r>
      <w:r>
        <w:t>related. The field is constantly focused on identifying the modifiable risk factors and therapies. To this purpose, in 2020, the Lancet Commi</w:t>
      </w:r>
      <w:r w:rsidR="00665ABE">
        <w:t>s</w:t>
      </w:r>
      <w:r>
        <w:t>sion released an updated guideline with evidence on twelve modifiable risks factors, which would account for 40% of worldwide dementias that could have been prevented or delayed</w:t>
      </w:r>
      <w:r w:rsidR="003A5953">
        <w:rPr>
          <w:lang w:val="en-US"/>
        </w:rPr>
        <w:t>. T</w:t>
      </w:r>
      <w:proofErr w:type="spellStart"/>
      <w:r>
        <w:t>hese</w:t>
      </w:r>
      <w:proofErr w:type="spellEnd"/>
      <w:r>
        <w:t xml:space="preserve"> modifiable risk factors include: </w:t>
      </w:r>
      <w:r w:rsidR="00665ABE">
        <w:t xml:space="preserve">lower </w:t>
      </w:r>
      <w:r>
        <w:t>education, hypertension, hearing impairment, smoking, obesity, depression, physical inactivity, diabetes, low social contact, alcohol consumption, traumatic brain injury (TBI), and air pollution</w:t>
      </w:r>
      <w:r w:rsidR="003A5953">
        <w:rPr>
          <w:lang w:val="en-US"/>
        </w:rPr>
        <w:t xml:space="preserve"> </w:t>
      </w:r>
      <w:r w:rsidR="003A5953">
        <w:t>[@</w:t>
      </w:r>
      <w:proofErr w:type="spellStart"/>
      <w:r w:rsidR="003A5953">
        <w:t>dementia_lancet</w:t>
      </w:r>
      <w:proofErr w:type="spellEnd"/>
      <w:r w:rsidR="003A5953">
        <w:t>]</w:t>
      </w:r>
      <w:r>
        <w:t>. Furthermore, there is a growth on brain biomarker research, with the simultaneous intention of detecting prox</w:t>
      </w:r>
      <w:r w:rsidR="00665ABE">
        <w:t>ie</w:t>
      </w:r>
      <w:r>
        <w:t xml:space="preserve">s for early diagnosis, as well as identifying new </w:t>
      </w:r>
      <w:r w:rsidR="00E618C1" w:rsidRPr="00E618C1">
        <w:rPr>
          <w:lang w:val="en-US"/>
        </w:rPr>
        <w:t>mo</w:t>
      </w:r>
      <w:r w:rsidR="00E618C1">
        <w:rPr>
          <w:lang w:val="en-US"/>
        </w:rPr>
        <w:t xml:space="preserve">lecular </w:t>
      </w:r>
      <w:r>
        <w:t>targets for intervention. Since there are few specific drugs that target amyloid and tau production</w:t>
      </w:r>
      <w:r w:rsidR="00F21B46" w:rsidRPr="00F21B46">
        <w:rPr>
          <w:lang w:val="en-US"/>
        </w:rPr>
        <w:t>,</w:t>
      </w:r>
      <w:r>
        <w:t xml:space="preserve"> with small evidence of effect, new studies for drugs that target other mechanisms are in study. Drug repositioning and repurposing research is becoming more popular, offering a valuable alternative route for the identification of effective disease-modifying treatments for dementia[@ballard2020, </w:t>
      </w:r>
      <w:r w:rsidR="00342CA9">
        <w:t>@langedijk2015]. In 2020, Cummi</w:t>
      </w:r>
      <w:r>
        <w:t xml:space="preserve">ngs et al. identified 121 agents in clinical trials for the treatment of Alzheimer's disease, out of which 43% (57) represented repurposed agents across all phases of the pipeline [@cummings2020]. </w:t>
      </w:r>
    </w:p>
    <w:p w14:paraId="3CA83DBD" w14:textId="0963305D" w:rsidR="00E13D75" w:rsidRDefault="00E13D75" w:rsidP="00C03061">
      <w:r>
        <w:t xml:space="preserve">All these </w:t>
      </w:r>
      <w:r w:rsidR="00E71237">
        <w:t>objectives</w:t>
      </w:r>
      <w:r w:rsidR="00E71237">
        <w:t xml:space="preserve"> </w:t>
      </w:r>
      <w:r>
        <w:t xml:space="preserve">in </w:t>
      </w:r>
      <w:r w:rsidR="00E372D3" w:rsidRPr="00E372D3">
        <w:rPr>
          <w:lang w:val="en-US"/>
        </w:rPr>
        <w:t>de</w:t>
      </w:r>
      <w:r w:rsidR="00E372D3">
        <w:rPr>
          <w:lang w:val="en-US"/>
        </w:rPr>
        <w:t xml:space="preserve">mentia </w:t>
      </w:r>
      <w:r>
        <w:t xml:space="preserve">research are heavily reliant on observational </w:t>
      </w:r>
      <w:r w:rsidR="00342CA9">
        <w:t>studies and data collected from several secondary sources</w:t>
      </w:r>
      <w:r>
        <w:t>.</w:t>
      </w:r>
      <w:r w:rsidR="00665ABE">
        <w:t xml:space="preserve"> </w:t>
      </w:r>
      <w:r w:rsidR="002B2A0A">
        <w:t>As such, o</w:t>
      </w:r>
      <w:r>
        <w:t xml:space="preserve">bservational studies have been essential to move forward in the understanding of the disease and current availability of multiple sources of large data give us the opportunity to expand the field. Nevertheless, the availability of data sources and sophisticated computational software </w:t>
      </w:r>
      <w:r w:rsidR="002B2A0A">
        <w:t xml:space="preserve">and technology, </w:t>
      </w:r>
      <w:r>
        <w:t>may sometimes overshadow the process of asking clear questions and the steps to tie the questions to the data. In a time w</w:t>
      </w:r>
      <w:r w:rsidR="00665ABE">
        <w:t>h</w:t>
      </w:r>
      <w:r>
        <w:t xml:space="preserve">ere we have deeply embraced that "causation is not correlation", the concept of "associations" and </w:t>
      </w:r>
      <w:r w:rsidR="00BE4E91" w:rsidRPr="00BE4E91">
        <w:rPr>
          <w:lang w:val="en-US"/>
        </w:rPr>
        <w:t>mo</w:t>
      </w:r>
      <w:r w:rsidR="00BE4E91">
        <w:rPr>
          <w:lang w:val="en-US"/>
        </w:rPr>
        <w:t xml:space="preserve">lding questions to </w:t>
      </w:r>
      <w:r>
        <w:t>hypothesis testing, has deeply overshadowed the critical step in research to clearly define questions and wanted interpretations.</w:t>
      </w:r>
      <w:r w:rsidR="00C03061">
        <w:rPr>
          <w:lang w:val="en-US"/>
        </w:rPr>
        <w:t xml:space="preserve"> A</w:t>
      </w:r>
      <w:proofErr w:type="spellStart"/>
      <w:r w:rsidR="002B2A0A">
        <w:t>cknowledging</w:t>
      </w:r>
      <w:proofErr w:type="spellEnd"/>
      <w:r>
        <w:t xml:space="preserve"> that etiologic research in dementia research is aimed at identifying a causal effect, is </w:t>
      </w:r>
      <w:r>
        <w:lastRenderedPageBreak/>
        <w:t xml:space="preserve">probably the first challenge and impediment to conceptualize a clear causal question. For example, in the systematic review </w:t>
      </w:r>
      <w:ins w:id="4" w:author="Sonja Swanson" w:date="2021-08-24T13:33:00Z">
        <w:r w:rsidR="00665ABE">
          <w:t xml:space="preserve">of what? Summarize briefly…longitudinal dementia studies? </w:t>
        </w:r>
      </w:ins>
      <w:r>
        <w:t xml:space="preserve">described in </w:t>
      </w:r>
      <w:r w:rsidR="00F7398F">
        <w:t>\@ref(</w:t>
      </w:r>
      <w:proofErr w:type="spellStart"/>
      <w:r w:rsidR="00F7398F">
        <w:t>chapter_</w:t>
      </w:r>
      <w:r>
        <w:t>x</w:t>
      </w:r>
      <w:proofErr w:type="spellEnd"/>
      <w:r>
        <w:t>), I could not clearly identify if the</w:t>
      </w:r>
      <w:r w:rsidR="00133C94">
        <w:rPr>
          <w:lang w:val="en-US"/>
        </w:rPr>
        <w:t xml:space="preserve"> included</w:t>
      </w:r>
      <w:r>
        <w:t xml:space="preserve"> </w:t>
      </w:r>
      <w:r w:rsidR="002B2A0A">
        <w:t>studies</w:t>
      </w:r>
      <w:r w:rsidR="00665ABE">
        <w:t>’ aims</w:t>
      </w:r>
      <w:r w:rsidR="002B2A0A">
        <w:t xml:space="preserve"> </w:t>
      </w:r>
      <w:r>
        <w:t>w</w:t>
      </w:r>
      <w:r w:rsidR="00665ABE">
        <w:t>ere</w:t>
      </w:r>
      <w:r>
        <w:t xml:space="preserve"> descriptive, predictive or causal, though adjustment for confounding variables </w:t>
      </w:r>
      <w:r w:rsidR="00665ABE">
        <w:t>was</w:t>
      </w:r>
      <w:r>
        <w:t xml:space="preserve"> a common practice</w:t>
      </w:r>
      <w:commentRangeStart w:id="5"/>
      <w:r>
        <w:t xml:space="preserve">. In addition - and personal reflection rather than a fact - debates among causal inference researchers, on whether exposures that cannot be intervened up or manipulated (such as sex, race or BMI) can be framed causal questions, can be overwhelming and confusing to novice students who are trying to embrace causal thinking. </w:t>
      </w:r>
      <w:commentRangeEnd w:id="5"/>
      <w:r w:rsidR="00665ABE">
        <w:rPr>
          <w:rStyle w:val="CommentReference"/>
        </w:rPr>
        <w:commentReference w:id="5"/>
      </w:r>
      <w:r>
        <w:t>But we have to embrace the "C word"</w:t>
      </w:r>
      <w:r w:rsidR="002B2A0A">
        <w:t>[@</w:t>
      </w:r>
      <w:proofErr w:type="spellStart"/>
      <w:r w:rsidR="002B2A0A">
        <w:t>hernan_ajph</w:t>
      </w:r>
      <w:proofErr w:type="spellEnd"/>
      <w:r w:rsidR="002B2A0A">
        <w:t>]</w:t>
      </w:r>
      <w:r>
        <w:t xml:space="preserve"> if we want to improve and innovate the methods to answer such complex questions as those to understand dementia</w:t>
      </w:r>
      <w:r w:rsidR="002B2A0A">
        <w:t xml:space="preserve"> better</w:t>
      </w:r>
      <w:r>
        <w:t>.</w:t>
      </w:r>
    </w:p>
    <w:p w14:paraId="6F36703A" w14:textId="68FE1A00" w:rsidR="00E13D75" w:rsidRDefault="002B2A0A" w:rsidP="00E13D75">
      <w:commentRangeStart w:id="6"/>
      <w:r>
        <w:t>For this reason, t</w:t>
      </w:r>
      <w:r w:rsidR="00E13D75">
        <w:t xml:space="preserve">his dissertation provides an </w:t>
      </w:r>
      <w:commentRangeStart w:id="7"/>
      <w:r w:rsidR="00E13D75">
        <w:t xml:space="preserve">optic </w:t>
      </w:r>
      <w:commentRangeEnd w:id="7"/>
      <w:r w:rsidR="00665ABE">
        <w:rPr>
          <w:rStyle w:val="CommentReference"/>
        </w:rPr>
        <w:commentReference w:id="7"/>
      </w:r>
      <w:r w:rsidR="00E13D75">
        <w:t xml:space="preserve">to dementia </w:t>
      </w:r>
      <w:commentRangeStart w:id="8"/>
      <w:r w:rsidR="00E13D75">
        <w:t xml:space="preserve">etiologic </w:t>
      </w:r>
      <w:commentRangeEnd w:id="8"/>
      <w:r w:rsidR="00665ABE">
        <w:rPr>
          <w:rStyle w:val="CommentReference"/>
        </w:rPr>
        <w:commentReference w:id="8"/>
      </w:r>
      <w:r w:rsidR="00E13D75">
        <w:t>research from a causal inference lens.</w:t>
      </w:r>
      <w:r w:rsidR="00E13D75">
        <w:rPr>
          <w:lang w:val="en-US"/>
        </w:rPr>
        <w:t xml:space="preserve"> </w:t>
      </w:r>
      <w:commentRangeEnd w:id="6"/>
      <w:r w:rsidR="00FE65B5">
        <w:rPr>
          <w:rStyle w:val="CommentReference"/>
        </w:rPr>
        <w:commentReference w:id="6"/>
      </w:r>
      <w:r w:rsidR="00E13D75">
        <w:t xml:space="preserve">Throughout the next chapters I will conceive several time-varying exposures, such as medication treatments as in Chapter \@ref(chapter2) or molecular pathways that are yet unobserved as in Chapter \@ref(chapter4), as potential targets of intervention. I will develop how the creative process of thinking and imagining what is what we truly want to ask helps to formulate clear questions, identify potential sources of bias, and articulate the analytic methods to match the question. Furthermore, I will show how this process will enhance the transparency of the research intentions, and discuss the challenges that rise regarding _consistency_, one of the identifiability assumptions on causal inference. To this matter, throughout this dissertation I will embrace and implement </w:t>
      </w:r>
      <w:commentRangeStart w:id="9"/>
      <w:r w:rsidR="00E13D75">
        <w:t xml:space="preserve">the target trial emulation framework[@labrecque2018]. </w:t>
      </w:r>
      <w:commentRangeEnd w:id="9"/>
      <w:r w:rsidR="00665ABE">
        <w:rPr>
          <w:rStyle w:val="CommentReference"/>
        </w:rPr>
        <w:commentReference w:id="9"/>
      </w:r>
    </w:p>
    <w:p w14:paraId="3C30F1AA" w14:textId="58089DC6" w:rsidR="00E13D75" w:rsidRDefault="00E13D75" w:rsidP="00E13D75">
      <w:r>
        <w:t xml:space="preserve">Since observational studies are often performed using data that was not collected specifically to answer one but rather several questions of interest, we must be cautious on the study design and analytic decisions to answer each question. </w:t>
      </w:r>
      <w:commentRangeStart w:id="10"/>
      <w:r>
        <w:t>The target trial emulation is the application of design principles from randomized trials to the analysis of observational data, explicitly tying the analysis to the trial it is emulating</w:t>
      </w:r>
      <w:commentRangeEnd w:id="10"/>
      <w:r w:rsidR="003F16C7">
        <w:rPr>
          <w:rStyle w:val="CommentReference"/>
        </w:rPr>
        <w:commentReference w:id="10"/>
      </w:r>
      <w:r>
        <w:t xml:space="preserve">. This includes specifying </w:t>
      </w:r>
      <w:r w:rsidR="00E71237">
        <w:t xml:space="preserve">and emulating </w:t>
      </w:r>
      <w:r>
        <w:t>the eligibility criteria, treatment strategies, treatment assignment, follow-up period, outcome, causal contrasts and statistical analysis[@labrecque2018</w:t>
      </w:r>
      <w:r w:rsidR="00F12905" w:rsidRPr="00F12905">
        <w:rPr>
          <w:lang w:val="en-US"/>
        </w:rPr>
        <w:t>,</w:t>
      </w:r>
      <w:r w:rsidR="00F12905">
        <w:rPr>
          <w:lang w:val="en-US"/>
        </w:rPr>
        <w:t xml:space="preserve"> @</w:t>
      </w:r>
      <w:proofErr w:type="spellStart"/>
      <w:r w:rsidR="00F12905">
        <w:rPr>
          <w:lang w:val="en-US"/>
        </w:rPr>
        <w:t>whatif</w:t>
      </w:r>
      <w:proofErr w:type="spellEnd"/>
      <w:r>
        <w:t xml:space="preserve">]. </w:t>
      </w:r>
      <w:commentRangeStart w:id="11"/>
      <w:r>
        <w:t>Describing each of these elements can be a challenging process, since there is no right or wrong</w:t>
      </w:r>
      <w:commentRangeEnd w:id="11"/>
      <w:r w:rsidR="003F16C7">
        <w:rPr>
          <w:rStyle w:val="CommentReference"/>
        </w:rPr>
        <w:commentReference w:id="11"/>
      </w:r>
      <w:r>
        <w:t xml:space="preserve">. The refinement of the causal question will often be a back and forward process between the question we truly aim to answer and the availability of data to answer that question. </w:t>
      </w:r>
    </w:p>
    <w:p w14:paraId="2B25CB74" w14:textId="49328701" w:rsidR="001923D8" w:rsidRDefault="003F16C7" w:rsidP="00E13D75">
      <w:commentRangeStart w:id="12"/>
      <w:ins w:id="13" w:author="Sonja Swanson" w:date="2021-08-24T13:46:00Z">
        <w:r>
          <w:t>I</w:t>
        </w:r>
      </w:ins>
      <w:commentRangeEnd w:id="12"/>
      <w:ins w:id="14" w:author="Sonja Swanson" w:date="2021-08-24T13:47:00Z">
        <w:r>
          <w:rPr>
            <w:rStyle w:val="CommentReference"/>
          </w:rPr>
          <w:commentReference w:id="12"/>
        </w:r>
      </w:ins>
      <w:r w:rsidR="00E13D75">
        <w:t xml:space="preserve">n </w:t>
      </w:r>
      <w:r w:rsidR="00F7398F">
        <w:t>\@ref(</w:t>
      </w:r>
      <w:r w:rsidR="00E13D75">
        <w:t>chapter 2) I conceptualize a target trial to study the effect of statins treatment in the 10-year risk of dementia and death. This work brings clarity to the idea that even in observational studies we can formulate causal contrasts like the intention-to-treat (ITT) and the per-protocol (PP)</w:t>
      </w:r>
      <w:r>
        <w:t xml:space="preserve"> effect</w:t>
      </w:r>
      <w:r w:rsidR="00E13D75">
        <w:t xml:space="preserve">, as in pragmatic trials. In this setting, the intention-to-treat effect refers to a combination of the effect of the treatment under study and of any other patient and physician's </w:t>
      </w:r>
      <w:proofErr w:type="spellStart"/>
      <w:r w:rsidR="00E13D75">
        <w:t>behavioral</w:t>
      </w:r>
      <w:proofErr w:type="spellEnd"/>
      <w:r w:rsidR="00E13D75">
        <w:t xml:space="preserve"> changes triggered by the assignment itself, and is agnostic of any treatment decisions made after baseline, which makes it difficult to interpret to patients, clinicians and other decision-makers (@murray2019</w:t>
      </w:r>
      <w:r w:rsidR="002F4AEC">
        <w:rPr>
          <w:lang w:val="en-US"/>
        </w:rPr>
        <w:t>, @murray2018</w:t>
      </w:r>
      <w:r w:rsidR="00E13D75">
        <w:t xml:space="preserve">). Thought this is what makes it appealing from an analytic perspective, since it can be conceptualized as a point treatment strategy. </w:t>
      </w:r>
    </w:p>
    <w:p w14:paraId="40582DD5" w14:textId="3518522F" w:rsidR="00E13D75" w:rsidRDefault="00E13D75" w:rsidP="00E13D75">
      <w:r>
        <w:t xml:space="preserve">Instead, the per-protocol effect represents the effect of being assigned </w:t>
      </w:r>
      <w:r w:rsidR="003F16C7">
        <w:t xml:space="preserve">a treatment strategy </w:t>
      </w:r>
      <w:r>
        <w:t>and adher</w:t>
      </w:r>
      <w:r w:rsidR="003F16C7">
        <w:t>ing</w:t>
      </w:r>
      <w:r>
        <w:t xml:space="preserve"> to th</w:t>
      </w:r>
      <w:r w:rsidR="003F16C7">
        <w:t>at</w:t>
      </w:r>
      <w:r>
        <w:t xml:space="preserve"> assigned treatment strategy through-out follow-up, as specified in the study protocol. </w:t>
      </w:r>
      <w:r w:rsidR="009325B2">
        <w:rPr>
          <w:lang w:val="en-US"/>
        </w:rPr>
        <w:t xml:space="preserve">This </w:t>
      </w:r>
      <w:r>
        <w:t xml:space="preserve">effect can be conceptualized as a </w:t>
      </w:r>
      <w:commentRangeStart w:id="15"/>
      <w:r>
        <w:t xml:space="preserve">dynamic </w:t>
      </w:r>
      <w:commentRangeEnd w:id="15"/>
      <w:r w:rsidR="003F16C7">
        <w:rPr>
          <w:rStyle w:val="CommentReference"/>
        </w:rPr>
        <w:commentReference w:id="15"/>
      </w:r>
      <w:r>
        <w:t>treatment strategy, since adherence to a treatment strategy over follow-up will depend on the evolution of an individual's time-varying covariates</w:t>
      </w:r>
      <w:r w:rsidR="007039DD">
        <w:rPr>
          <w:lang w:val="en-US"/>
        </w:rPr>
        <w:t xml:space="preserve"> [@</w:t>
      </w:r>
      <w:proofErr w:type="spellStart"/>
      <w:r w:rsidR="007039DD">
        <w:rPr>
          <w:lang w:val="en-US"/>
        </w:rPr>
        <w:t>whatif</w:t>
      </w:r>
      <w:proofErr w:type="spellEnd"/>
      <w:r w:rsidR="007039DD">
        <w:rPr>
          <w:lang w:val="en-US"/>
        </w:rPr>
        <w:t>]</w:t>
      </w:r>
      <w:r w:rsidR="007039DD">
        <w:t>.</w:t>
      </w:r>
      <w:r>
        <w:t xml:space="preserve"> </w:t>
      </w:r>
      <w:commentRangeStart w:id="16"/>
      <w:r>
        <w:t>For example, in the case of statins, an individual can be assigned to not take statin therapy during the study, unless LDL-cholesterol is high or coronary heart disease is diagnosed. Likewise, an individual should be allowed to stop statin therapy if side effects arise</w:t>
      </w:r>
      <w:r w:rsidR="007039DD">
        <w:rPr>
          <w:lang w:val="en-US"/>
        </w:rPr>
        <w:t xml:space="preserve">. </w:t>
      </w:r>
      <w:commentRangeEnd w:id="16"/>
      <w:r w:rsidR="003F16C7">
        <w:rPr>
          <w:rStyle w:val="CommentReference"/>
        </w:rPr>
        <w:commentReference w:id="16"/>
      </w:r>
      <w:r>
        <w:t xml:space="preserve">Being explicit about the treatment strategy emphasizes on the necessity to collect data on the treatment adherence over follow-up, as well as time-varying confounders and predictors of adherence. It also introduces the major challenge with time-varying treatments, the </w:t>
      </w:r>
      <w:r w:rsidR="006B041A">
        <w:t xml:space="preserve">treatment-confounder </w:t>
      </w:r>
      <w:r>
        <w:t xml:space="preserve">feedback. </w:t>
      </w:r>
    </w:p>
    <w:p w14:paraId="398D22CD" w14:textId="1A885AFA" w:rsidR="00942514" w:rsidRDefault="006B041A" w:rsidP="00E13D75">
      <w:r>
        <w:t xml:space="preserve">Treatment-confounder </w:t>
      </w:r>
      <w:r w:rsidR="00E13D75">
        <w:t xml:space="preserve">feedback refers to the setting where, time-varying covariates affect treatment </w:t>
      </w:r>
      <w:r w:rsidR="000E3DDC">
        <w:t>over time</w:t>
      </w:r>
      <w:r w:rsidR="00E13D75">
        <w:t xml:space="preserve">, but additionally, time-varying covariates are affected themselves by </w:t>
      </w:r>
      <w:r w:rsidR="000E3DDC">
        <w:t xml:space="preserve">prior </w:t>
      </w:r>
      <w:r w:rsidR="00E13D75">
        <w:t>treatment</w:t>
      </w:r>
      <w:r w:rsidR="0092710E">
        <w:t>[@</w:t>
      </w:r>
      <w:proofErr w:type="spellStart"/>
      <w:r>
        <w:t>whatif</w:t>
      </w:r>
      <w:proofErr w:type="spellEnd"/>
      <w:r w:rsidR="0092710E">
        <w:t>]</w:t>
      </w:r>
      <w:r w:rsidR="00E13D75">
        <w:t>.</w:t>
      </w:r>
      <w:r w:rsidR="00DC2D35">
        <w:rPr>
          <w:lang w:val="en-US"/>
        </w:rPr>
        <w:t xml:space="preserve"> If we could conceptualize the modifiable risks factors</w:t>
      </w:r>
      <w:r w:rsidR="008D5938">
        <w:rPr>
          <w:lang w:val="en-US"/>
        </w:rPr>
        <w:t xml:space="preserve"> proposed by the Lancet </w:t>
      </w:r>
      <w:r w:rsidR="004B7DA4">
        <w:rPr>
          <w:lang w:val="en-US"/>
        </w:rPr>
        <w:t>commission</w:t>
      </w:r>
      <w:r w:rsidR="00DC2D35">
        <w:rPr>
          <w:lang w:val="en-US"/>
        </w:rPr>
        <w:t xml:space="preserve"> as potential targets of intervention, </w:t>
      </w:r>
      <w:r w:rsidR="00840556">
        <w:rPr>
          <w:lang w:val="en-US"/>
        </w:rPr>
        <w:t xml:space="preserve">and define interventions </w:t>
      </w:r>
      <w:r w:rsidR="007B0BCA">
        <w:rPr>
          <w:lang w:val="en-US"/>
        </w:rPr>
        <w:t xml:space="preserve">as </w:t>
      </w:r>
      <w:commentRangeStart w:id="17"/>
      <w:r w:rsidR="007B0BCA">
        <w:rPr>
          <w:lang w:val="en-US"/>
        </w:rPr>
        <w:t>dynamic</w:t>
      </w:r>
      <w:commentRangeEnd w:id="17"/>
      <w:r w:rsidR="00A81040">
        <w:rPr>
          <w:rStyle w:val="CommentReference"/>
        </w:rPr>
        <w:commentReference w:id="17"/>
      </w:r>
      <w:r w:rsidR="007B0BCA">
        <w:rPr>
          <w:lang w:val="en-US"/>
        </w:rPr>
        <w:t xml:space="preserve">, we </w:t>
      </w:r>
      <w:r w:rsidR="00DC2D35">
        <w:rPr>
          <w:lang w:val="en-US"/>
        </w:rPr>
        <w:t xml:space="preserve">must conceptualize </w:t>
      </w:r>
      <w:r w:rsidR="00780728">
        <w:rPr>
          <w:lang w:val="en-US"/>
        </w:rPr>
        <w:t xml:space="preserve">the potential </w:t>
      </w:r>
      <w:r>
        <w:rPr>
          <w:lang w:val="en-US"/>
        </w:rPr>
        <w:t>t</w:t>
      </w:r>
      <w:proofErr w:type="spellStart"/>
      <w:r>
        <w:t>reatment</w:t>
      </w:r>
      <w:proofErr w:type="spellEnd"/>
      <w:r>
        <w:t>-confounder</w:t>
      </w:r>
      <w:r>
        <w:rPr>
          <w:lang w:val="en-US"/>
        </w:rPr>
        <w:t xml:space="preserve"> </w:t>
      </w:r>
      <w:r w:rsidR="00A128C5">
        <w:rPr>
          <w:lang w:val="en-US"/>
        </w:rPr>
        <w:t xml:space="preserve">feedback loops that might challenge both randomize trials and observational studies. </w:t>
      </w:r>
      <w:r w:rsidR="000E3DDC">
        <w:rPr>
          <w:lang w:val="en-US"/>
        </w:rPr>
        <w:t xml:space="preserve">For example, the Lancet commission defines hypertension as one of the modifiable risk factors, though most references from observational studies considered blood pressure as a single time-point measurement. </w:t>
      </w:r>
      <w:r>
        <w:rPr>
          <w:lang w:val="en-US"/>
        </w:rPr>
        <w:t xml:space="preserve">In </w:t>
      </w:r>
      <w:r w:rsidR="00F7398F">
        <w:t>\@ref(</w:t>
      </w:r>
      <w:r>
        <w:rPr>
          <w:lang w:val="en-US"/>
        </w:rPr>
        <w:t>chapter3) I will illustrate how to co</w:t>
      </w:r>
      <w:r w:rsidR="00FE08D2">
        <w:rPr>
          <w:lang w:val="en-US"/>
        </w:rPr>
        <w:t>nceive a question where the interest is focused in learning how much would the risk of stroke and dementia change if, hypothetically</w:t>
      </w:r>
      <w:r>
        <w:rPr>
          <w:lang w:val="en-US"/>
        </w:rPr>
        <w:t>, we could reduce</w:t>
      </w:r>
      <w:r w:rsidR="00FE08D2">
        <w:rPr>
          <w:lang w:val="en-US"/>
        </w:rPr>
        <w:t xml:space="preserve"> and keep systolic</w:t>
      </w:r>
      <w:r>
        <w:rPr>
          <w:lang w:val="en-US"/>
        </w:rPr>
        <w:t xml:space="preserve"> blood pressure </w:t>
      </w:r>
      <w:r w:rsidR="000E3DDC">
        <w:rPr>
          <w:lang w:val="en-US"/>
        </w:rPr>
        <w:t>under different thresholds defined in clinical practice</w:t>
      </w:r>
      <w:r w:rsidR="0092710E">
        <w:rPr>
          <w:lang w:val="en-US"/>
        </w:rPr>
        <w:t xml:space="preserve"> over follow-up, </w:t>
      </w:r>
      <w:r w:rsidR="00FE08D2">
        <w:rPr>
          <w:lang w:val="en-US"/>
        </w:rPr>
        <w:t xml:space="preserve">resembling </w:t>
      </w:r>
      <w:r w:rsidR="0092710E">
        <w:rPr>
          <w:lang w:val="en-US"/>
        </w:rPr>
        <w:t xml:space="preserve">a per-protocol effect. </w:t>
      </w:r>
      <w:r w:rsidR="00FE08D2">
        <w:rPr>
          <w:lang w:val="en-US"/>
        </w:rPr>
        <w:t>Given that blood pressure and hypertension is affected by other comorbidities, and it affects other comorbidities as well, proper analysis that accounts for treatment-confounder feedback was needed. Since t</w:t>
      </w:r>
      <w:r w:rsidR="00D7124A">
        <w:rPr>
          <w:lang w:val="en-US"/>
        </w:rPr>
        <w:t>raditional stati</w:t>
      </w:r>
      <w:r w:rsidR="00FE08D2">
        <w:rPr>
          <w:lang w:val="en-US"/>
        </w:rPr>
        <w:t>sti</w:t>
      </w:r>
      <w:r w:rsidR="00D7124A">
        <w:rPr>
          <w:lang w:val="en-US"/>
        </w:rPr>
        <w:t xml:space="preserve">cal methods cannot account for this </w:t>
      </w:r>
      <w:r w:rsidR="00183F07">
        <w:rPr>
          <w:lang w:val="en-US"/>
        </w:rPr>
        <w:t>feature,</w:t>
      </w:r>
      <w:r w:rsidR="00071B95">
        <w:rPr>
          <w:lang w:val="en-US"/>
        </w:rPr>
        <w:t xml:space="preserve"> </w:t>
      </w:r>
      <w:r w:rsidR="00A01F3C">
        <w:rPr>
          <w:lang w:val="en-US"/>
        </w:rPr>
        <w:t xml:space="preserve">one of the </w:t>
      </w:r>
      <w:r w:rsidR="000A5734">
        <w:rPr>
          <w:lang w:val="en-US"/>
        </w:rPr>
        <w:t>highlights of this dissertation is the application of “_</w:t>
      </w:r>
      <w:r w:rsidR="00855732">
        <w:rPr>
          <w:lang w:val="en-US"/>
        </w:rPr>
        <w:t>G</w:t>
      </w:r>
      <w:r w:rsidR="000A5734">
        <w:rPr>
          <w:lang w:val="en-US"/>
        </w:rPr>
        <w:t>-methods_”.</w:t>
      </w:r>
      <w:r w:rsidR="001429B5">
        <w:rPr>
          <w:lang w:val="en-US"/>
        </w:rPr>
        <w:t xml:space="preserve"> </w:t>
      </w:r>
      <w:r w:rsidR="000A5734">
        <w:t>G-methods</w:t>
      </w:r>
      <w:r w:rsidR="001429B5">
        <w:t xml:space="preserve"> (or generalized methods)</w:t>
      </w:r>
      <w:r w:rsidR="000A5734">
        <w:t xml:space="preserve"> </w:t>
      </w:r>
      <w:r w:rsidR="00855732">
        <w:t xml:space="preserve">are </w:t>
      </w:r>
      <w:r w:rsidR="00662E1A">
        <w:t>a set of causal models and analytic methods proposed by James Robins</w:t>
      </w:r>
      <w:r w:rsidR="00A81040">
        <w:t xml:space="preserve"> beginning </w:t>
      </w:r>
      <w:r w:rsidR="00662E1A">
        <w:t>in 1986</w:t>
      </w:r>
      <w:r w:rsidR="00B8549C">
        <w:t xml:space="preserve">, consisting in the g-formula, marginal structural models and structural nested models </w:t>
      </w:r>
      <w:r w:rsidR="001429B5">
        <w:t>[@robins1986</w:t>
      </w:r>
      <w:r w:rsidR="00F7398F">
        <w:t>, @what if</w:t>
      </w:r>
      <w:r w:rsidR="001429B5">
        <w:t>]</w:t>
      </w:r>
      <w:r w:rsidR="00662E1A">
        <w:t>.</w:t>
      </w:r>
      <w:r w:rsidR="001429B5">
        <w:t xml:space="preserve"> These methods have revolutionized </w:t>
      </w:r>
      <w:r w:rsidR="00B8549C">
        <w:t xml:space="preserve">the field of epidemiology </w:t>
      </w:r>
      <w:r w:rsidR="003B1D16">
        <w:t xml:space="preserve">and public health, by providing analytic tools to answer causal questions with longitudinal </w:t>
      </w:r>
      <w:r w:rsidR="00FE65B5">
        <w:t xml:space="preserve">treatment/exposure </w:t>
      </w:r>
      <w:r w:rsidR="003B1D16">
        <w:t>data [@richardson2014].</w:t>
      </w:r>
    </w:p>
    <w:p w14:paraId="63C61C1E" w14:textId="7C16D5C6" w:rsidR="00CA1CC1" w:rsidRDefault="00127681" w:rsidP="00E13D75">
      <w:pPr>
        <w:rPr>
          <w:rFonts w:ascii="Alegreya" w:eastAsia="Alegreya" w:hAnsi="Alegreya" w:cs="Alegreya"/>
          <w:lang w:val="en-US"/>
        </w:rPr>
      </w:pPr>
      <w:r w:rsidRPr="00127681">
        <w:rPr>
          <w:lang w:val="en-US"/>
        </w:rPr>
        <w:t xml:space="preserve">Just as it is important to clearly define what we mean by the </w:t>
      </w:r>
      <w:r w:rsidR="00C96883">
        <w:rPr>
          <w:lang w:val="en-US"/>
        </w:rPr>
        <w:t>exposure</w:t>
      </w:r>
      <w:r w:rsidR="00A81040">
        <w:rPr>
          <w:lang w:val="en-US"/>
        </w:rPr>
        <w:t xml:space="preserve"> or </w:t>
      </w:r>
      <w:r w:rsidRPr="00127681">
        <w:rPr>
          <w:lang w:val="en-US"/>
        </w:rPr>
        <w:t>intervention of interest, we must focus on other elements</w:t>
      </w:r>
      <w:r w:rsidR="00542A91">
        <w:rPr>
          <w:lang w:val="en-US"/>
        </w:rPr>
        <w:t xml:space="preserve"> of a clear research question</w:t>
      </w:r>
      <w:r w:rsidRPr="00127681">
        <w:rPr>
          <w:lang w:val="en-US"/>
        </w:rPr>
        <w:t xml:space="preserve">, such as </w:t>
      </w:r>
      <w:r w:rsidR="00A81040">
        <w:rPr>
          <w:lang w:val="en-US"/>
        </w:rPr>
        <w:t xml:space="preserve">how our question incorporates </w:t>
      </w:r>
      <w:r w:rsidRPr="00127681">
        <w:rPr>
          <w:lang w:val="en-US"/>
        </w:rPr>
        <w:t>compet</w:t>
      </w:r>
      <w:r w:rsidR="0052087A">
        <w:rPr>
          <w:lang w:val="en-US"/>
        </w:rPr>
        <w:t>ing</w:t>
      </w:r>
      <w:r w:rsidRPr="00127681">
        <w:rPr>
          <w:lang w:val="en-US"/>
        </w:rPr>
        <w:t xml:space="preserve"> events</w:t>
      </w:r>
      <w:r w:rsidR="00C36EB5">
        <w:rPr>
          <w:lang w:val="en-US"/>
        </w:rPr>
        <w:t xml:space="preserve"> and other censoring events</w:t>
      </w:r>
      <w:r w:rsidR="00542A91">
        <w:rPr>
          <w:lang w:val="en-US"/>
        </w:rPr>
        <w:t>.</w:t>
      </w:r>
      <w:r w:rsidR="00114FD1">
        <w:rPr>
          <w:lang w:val="en-US"/>
        </w:rPr>
        <w:t xml:space="preserve"> </w:t>
      </w:r>
      <w:r w:rsidR="00B613EE">
        <w:rPr>
          <w:rFonts w:ascii="Alegreya" w:eastAsia="Alegreya" w:hAnsi="Alegreya" w:cs="Alegreya"/>
        </w:rPr>
        <w:t xml:space="preserve">Given that more than 30% of the participants died prior to dementia diagnosis in the Rotterdam Study, death played a major role as a competing event in all the projects </w:t>
      </w:r>
      <w:r w:rsidR="00121DB6">
        <w:rPr>
          <w:rFonts w:ascii="Alegreya" w:eastAsia="Alegreya" w:hAnsi="Alegreya" w:cs="Alegreya"/>
          <w:lang w:val="en-US"/>
        </w:rPr>
        <w:t xml:space="preserve">of this dissertation. </w:t>
      </w:r>
      <w:r w:rsidR="001D563F">
        <w:rPr>
          <w:rFonts w:ascii="Alegreya" w:eastAsia="Alegreya" w:hAnsi="Alegreya" w:cs="Alegreya"/>
        </w:rPr>
        <w:t xml:space="preserve">At the same time I was drafting one </w:t>
      </w:r>
      <w:r w:rsidR="00F141AD">
        <w:rPr>
          <w:rFonts w:ascii="Alegreya" w:eastAsia="Alegreya" w:hAnsi="Alegreya" w:cs="Alegreya"/>
          <w:lang w:val="en-US"/>
        </w:rPr>
        <w:t>of the first</w:t>
      </w:r>
      <w:r w:rsidR="001D563F">
        <w:rPr>
          <w:rFonts w:ascii="Alegreya" w:eastAsia="Alegreya" w:hAnsi="Alegreya" w:cs="Alegreya"/>
        </w:rPr>
        <w:t xml:space="preserve"> projects</w:t>
      </w:r>
      <w:r w:rsidR="00F141AD">
        <w:rPr>
          <w:rFonts w:ascii="Alegreya" w:eastAsia="Alegreya" w:hAnsi="Alegreya" w:cs="Alegreya"/>
          <w:lang w:val="en-US"/>
        </w:rPr>
        <w:t xml:space="preserve"> of this dissertation</w:t>
      </w:r>
      <w:r w:rsidR="001D563F">
        <w:rPr>
          <w:rFonts w:ascii="Alegreya" w:eastAsia="Alegreya" w:hAnsi="Alegreya" w:cs="Alegreya"/>
        </w:rPr>
        <w:t xml:space="preserve">, a pre-print about competing events in a causal inference framework, by Young et al. </w:t>
      </w:r>
      <w:r w:rsidR="00F141AD">
        <w:rPr>
          <w:rFonts w:ascii="Alegreya" w:eastAsia="Alegreya" w:hAnsi="Alegreya" w:cs="Alegreya"/>
          <w:lang w:val="en-US"/>
        </w:rPr>
        <w:t>[</w:t>
      </w:r>
      <w:r w:rsidR="00B65D5B">
        <w:rPr>
          <w:rFonts w:ascii="Alegreya" w:eastAsia="Alegreya" w:hAnsi="Alegreya" w:cs="Alegreya"/>
          <w:lang w:val="en-US"/>
        </w:rPr>
        <w:t>@</w:t>
      </w:r>
      <w:r w:rsidR="00F141AD">
        <w:rPr>
          <w:rFonts w:ascii="Alegreya" w:eastAsia="Alegreya" w:hAnsi="Alegreya" w:cs="Alegreya"/>
          <w:lang w:val="en-US"/>
        </w:rPr>
        <w:t xml:space="preserve">young2020] </w:t>
      </w:r>
      <w:r w:rsidR="001D563F">
        <w:rPr>
          <w:rFonts w:ascii="Alegreya" w:eastAsia="Alegreya" w:hAnsi="Alegreya" w:cs="Alegreya"/>
        </w:rPr>
        <w:t>was published. This paper helped me understand that death was not something to “fix”</w:t>
      </w:r>
      <w:r w:rsidR="00A20B8C">
        <w:rPr>
          <w:rFonts w:ascii="Alegreya" w:eastAsia="Alegreya" w:hAnsi="Alegreya" w:cs="Alegreya"/>
          <w:lang w:val="en-US"/>
        </w:rPr>
        <w:t xml:space="preserve"> within the analysis of data</w:t>
      </w:r>
      <w:r w:rsidR="001D563F">
        <w:rPr>
          <w:rFonts w:ascii="Alegreya" w:eastAsia="Alegreya" w:hAnsi="Alegreya" w:cs="Alegreya"/>
        </w:rPr>
        <w:t xml:space="preserve">, but rather to include as part of the question. </w:t>
      </w:r>
      <w:r w:rsidR="00A20B8C">
        <w:rPr>
          <w:rFonts w:ascii="Alegreya" w:eastAsia="Alegreya" w:hAnsi="Alegreya" w:cs="Alegreya"/>
          <w:lang w:val="en-US"/>
        </w:rPr>
        <w:t>This goes in hand with the definition of “</w:t>
      </w:r>
      <w:proofErr w:type="spellStart"/>
      <w:r w:rsidR="00A20B8C">
        <w:rPr>
          <w:rFonts w:ascii="Alegreya" w:eastAsia="Alegreya" w:hAnsi="Alegreya" w:cs="Alegreya"/>
          <w:lang w:val="en-US"/>
        </w:rPr>
        <w:t>estimands</w:t>
      </w:r>
      <w:proofErr w:type="spellEnd"/>
      <w:r w:rsidR="00A20B8C">
        <w:rPr>
          <w:rFonts w:ascii="Alegreya" w:eastAsia="Alegreya" w:hAnsi="Alegreya" w:cs="Alegreya"/>
          <w:lang w:val="en-US"/>
        </w:rPr>
        <w:t xml:space="preserve">” by the ICH9 addendum [@ich9] that </w:t>
      </w:r>
      <w:r w:rsidR="00923079">
        <w:rPr>
          <w:rFonts w:ascii="Alegreya" w:eastAsia="Alegreya" w:hAnsi="Alegreya" w:cs="Alegreya"/>
          <w:lang w:val="en-US"/>
        </w:rPr>
        <w:t xml:space="preserve">considers post-randomization events, defined as </w:t>
      </w:r>
      <w:proofErr w:type="spellStart"/>
      <w:r w:rsidR="00923079">
        <w:rPr>
          <w:rFonts w:ascii="Alegreya" w:eastAsia="Alegreya" w:hAnsi="Alegreya" w:cs="Alegreya"/>
          <w:lang w:val="en-US"/>
        </w:rPr>
        <w:t>intercurrent</w:t>
      </w:r>
      <w:proofErr w:type="spellEnd"/>
      <w:r w:rsidR="00923079">
        <w:rPr>
          <w:rFonts w:ascii="Alegreya" w:eastAsia="Alegreya" w:hAnsi="Alegreya" w:cs="Alegreya"/>
          <w:lang w:val="en-US"/>
        </w:rPr>
        <w:t xml:space="preserve"> events, </w:t>
      </w:r>
      <w:r w:rsidR="00CA1CC1">
        <w:rPr>
          <w:rFonts w:ascii="Alegreya" w:eastAsia="Alegreya" w:hAnsi="Alegreya" w:cs="Alegreya"/>
          <w:lang w:val="en-US"/>
        </w:rPr>
        <w:t xml:space="preserve">that can affect outcome assessment or </w:t>
      </w:r>
      <w:r w:rsidR="002E75F3">
        <w:rPr>
          <w:rFonts w:ascii="Alegreya" w:eastAsia="Alegreya" w:hAnsi="Alegreya" w:cs="Alegreya"/>
          <w:lang w:val="en-US"/>
        </w:rPr>
        <w:t>interpretation</w:t>
      </w:r>
      <w:r w:rsidR="00CA1CC1">
        <w:rPr>
          <w:rFonts w:ascii="Alegreya" w:eastAsia="Alegreya" w:hAnsi="Alegreya" w:cs="Alegreya"/>
          <w:lang w:val="en-US"/>
        </w:rPr>
        <w:t xml:space="preserve">, as part of this research question. </w:t>
      </w:r>
    </w:p>
    <w:p w14:paraId="5CB69F11" w14:textId="3FFBE8C5" w:rsidR="004D1793" w:rsidRDefault="00CA1CC1" w:rsidP="004D1793">
      <w:pPr>
        <w:rPr>
          <w:lang w:val="en-US"/>
        </w:rPr>
      </w:pPr>
      <w:r>
        <w:rPr>
          <w:rFonts w:ascii="Alegreya" w:eastAsia="Alegreya" w:hAnsi="Alegreya" w:cs="Alegreya"/>
          <w:lang w:val="en-US"/>
        </w:rPr>
        <w:t xml:space="preserve">As opposed to previous </w:t>
      </w:r>
      <w:r w:rsidR="00303A37">
        <w:rPr>
          <w:rFonts w:ascii="Alegreya" w:eastAsia="Alegreya" w:hAnsi="Alegreya" w:cs="Alegreya"/>
          <w:lang w:val="en-US"/>
        </w:rPr>
        <w:t xml:space="preserve">recommendations that suggest to use a “cause-specific hazard model” for etiologic research, and </w:t>
      </w:r>
      <w:r w:rsidR="00FA55F6">
        <w:rPr>
          <w:rFonts w:ascii="Alegreya" w:eastAsia="Alegreya" w:hAnsi="Alegreya" w:cs="Alegreya"/>
          <w:lang w:val="en-US"/>
        </w:rPr>
        <w:t xml:space="preserve">a “Fine and gray sub-distribution hazard model” for prediction research, </w:t>
      </w:r>
      <w:r w:rsidR="00B65D5B">
        <w:rPr>
          <w:rFonts w:ascii="Alegreya" w:eastAsia="Alegreya" w:hAnsi="Alegreya" w:cs="Alegreya"/>
          <w:lang w:val="en-US"/>
        </w:rPr>
        <w:t xml:space="preserve">Young et al. [@young2020] disengage </w:t>
      </w:r>
      <w:r w:rsidR="00CC2ED9">
        <w:rPr>
          <w:rFonts w:ascii="Alegreya" w:eastAsia="Alegreya" w:hAnsi="Alegreya" w:cs="Alegreya"/>
          <w:lang w:val="en-US"/>
        </w:rPr>
        <w:t xml:space="preserve">from this </w:t>
      </w:r>
      <w:r w:rsidR="00200426">
        <w:rPr>
          <w:rFonts w:ascii="Alegreya" w:eastAsia="Alegreya" w:hAnsi="Alegreya" w:cs="Alegreya"/>
          <w:lang w:val="en-US"/>
        </w:rPr>
        <w:t xml:space="preserve">recommendation, and rather start by framing the different </w:t>
      </w:r>
      <w:proofErr w:type="spellStart"/>
      <w:r w:rsidR="00BA55D3">
        <w:rPr>
          <w:rFonts w:ascii="Alegreya" w:eastAsia="Alegreya" w:hAnsi="Alegreya" w:cs="Alegreya"/>
          <w:lang w:val="en-US"/>
        </w:rPr>
        <w:t>estimands</w:t>
      </w:r>
      <w:proofErr w:type="spellEnd"/>
      <w:r w:rsidR="00BA55D3">
        <w:rPr>
          <w:rFonts w:ascii="Alegreya" w:eastAsia="Alegreya" w:hAnsi="Alegreya" w:cs="Alegreya"/>
          <w:lang w:val="en-US"/>
        </w:rPr>
        <w:t xml:space="preserve"> that are approached by traditional methods in survival analysis. Young et al. </w:t>
      </w:r>
      <w:r w:rsidR="00BA55D3">
        <w:rPr>
          <w:lang w:val="en-US"/>
        </w:rPr>
        <w:t xml:space="preserve">formalized how, under explicit assumptions, they allow for identification of different </w:t>
      </w:r>
      <w:proofErr w:type="spellStart"/>
      <w:r w:rsidR="00BA55D3">
        <w:rPr>
          <w:lang w:val="en-US"/>
        </w:rPr>
        <w:t>estimands</w:t>
      </w:r>
      <w:proofErr w:type="spellEnd"/>
      <w:r w:rsidR="00BA55D3">
        <w:rPr>
          <w:lang w:val="en-US"/>
        </w:rPr>
        <w:t xml:space="preserve">, and present both directed acyclic graphs and single intervention world graphs for settings with competing events. The two causal questions or </w:t>
      </w:r>
      <w:proofErr w:type="spellStart"/>
      <w:r w:rsidR="00BA55D3">
        <w:rPr>
          <w:lang w:val="en-US"/>
        </w:rPr>
        <w:t>estimands</w:t>
      </w:r>
      <w:proofErr w:type="spellEnd"/>
      <w:r w:rsidR="00BA55D3">
        <w:rPr>
          <w:lang w:val="en-US"/>
        </w:rPr>
        <w:t xml:space="preserve"> </w:t>
      </w:r>
      <w:r w:rsidR="00A81040">
        <w:rPr>
          <w:lang w:val="en-US"/>
        </w:rPr>
        <w:t xml:space="preserve">discussed </w:t>
      </w:r>
      <w:r w:rsidR="00BA55D3">
        <w:rPr>
          <w:lang w:val="en-US"/>
        </w:rPr>
        <w:t>are the “controlled direct effect” and the “total effect”. The controlled direct effect responds to a question where death could have been prevented, hypothetically</w:t>
      </w:r>
      <w:r w:rsidR="00700D22">
        <w:rPr>
          <w:lang w:val="en-US"/>
        </w:rPr>
        <w:t xml:space="preserve">. </w:t>
      </w:r>
      <w:r w:rsidR="00A81040">
        <w:rPr>
          <w:lang w:val="en-US"/>
        </w:rPr>
        <w:t>T</w:t>
      </w:r>
      <w:r w:rsidR="00700D22">
        <w:rPr>
          <w:lang w:val="en-US"/>
        </w:rPr>
        <w:t>he total effects responds to a question where death can also happen through</w:t>
      </w:r>
      <w:r w:rsidR="00C027AB">
        <w:rPr>
          <w:lang w:val="en-US"/>
        </w:rPr>
        <w:t>-</w:t>
      </w:r>
      <w:r w:rsidR="00700D22">
        <w:rPr>
          <w:lang w:val="en-US"/>
        </w:rPr>
        <w:t xml:space="preserve">out the follow-up, </w:t>
      </w:r>
      <w:r w:rsidR="00C22F4A">
        <w:rPr>
          <w:lang w:val="en-US"/>
        </w:rPr>
        <w:t xml:space="preserve">thus it captures the effect mediated through death. </w:t>
      </w:r>
      <w:r w:rsidR="007576D6">
        <w:rPr>
          <w:lang w:val="en-US"/>
        </w:rPr>
        <w:t xml:space="preserve">In each chapter of this dissertation, I apply either of these </w:t>
      </w:r>
      <w:proofErr w:type="spellStart"/>
      <w:r w:rsidR="007576D6">
        <w:rPr>
          <w:lang w:val="en-US"/>
        </w:rPr>
        <w:t>estimands</w:t>
      </w:r>
      <w:proofErr w:type="spellEnd"/>
      <w:r w:rsidR="007576D6">
        <w:rPr>
          <w:lang w:val="en-US"/>
        </w:rPr>
        <w:t xml:space="preserve"> (or both), depending on</w:t>
      </w:r>
      <w:r w:rsidR="006C4B69">
        <w:rPr>
          <w:lang w:val="en-US"/>
        </w:rPr>
        <w:t xml:space="preserve"> the research aim</w:t>
      </w:r>
      <w:r w:rsidR="006460DA">
        <w:rPr>
          <w:lang w:val="en-US"/>
        </w:rPr>
        <w:t xml:space="preserve">, proving that different </w:t>
      </w:r>
      <w:proofErr w:type="spellStart"/>
      <w:r w:rsidR="006460DA">
        <w:rPr>
          <w:lang w:val="en-US"/>
        </w:rPr>
        <w:t>estimands</w:t>
      </w:r>
      <w:proofErr w:type="spellEnd"/>
      <w:r w:rsidR="006460DA">
        <w:rPr>
          <w:lang w:val="en-US"/>
        </w:rPr>
        <w:t xml:space="preserve"> will be better suited for different context</w:t>
      </w:r>
      <w:r w:rsidR="001D0F84">
        <w:rPr>
          <w:lang w:val="en-US"/>
        </w:rPr>
        <w:t xml:space="preserve">. </w:t>
      </w:r>
      <w:commentRangeStart w:id="18"/>
      <w:r w:rsidR="006C4B69">
        <w:rPr>
          <w:lang w:val="en-US"/>
        </w:rPr>
        <w:t xml:space="preserve">Given that this framework is not widely adopted, </w:t>
      </w:r>
      <w:r w:rsidR="0024232E">
        <w:rPr>
          <w:lang w:val="en-US"/>
        </w:rPr>
        <w:t xml:space="preserve">as pointed in the systematic review of </w:t>
      </w:r>
      <w:r w:rsidR="00F7398F">
        <w:t>\@ref(</w:t>
      </w:r>
      <w:proofErr w:type="spellStart"/>
      <w:r w:rsidR="00F7398F">
        <w:rPr>
          <w:lang w:val="en-US"/>
        </w:rPr>
        <w:t>chapter_</w:t>
      </w:r>
      <w:r w:rsidR="0024232E">
        <w:rPr>
          <w:lang w:val="en-US"/>
        </w:rPr>
        <w:t>x</w:t>
      </w:r>
      <w:proofErr w:type="spellEnd"/>
      <w:r w:rsidR="00F7398F">
        <w:rPr>
          <w:lang w:val="en-US"/>
        </w:rPr>
        <w:t>)</w:t>
      </w:r>
      <w:r w:rsidR="0024232E">
        <w:rPr>
          <w:lang w:val="en-US"/>
        </w:rPr>
        <w:t xml:space="preserve">, I </w:t>
      </w:r>
      <w:r w:rsidR="00F7398F">
        <w:rPr>
          <w:lang w:val="en-US"/>
        </w:rPr>
        <w:t>will highlight the key conceptual definitions in regards to compet</w:t>
      </w:r>
      <w:r w:rsidR="002D2B61">
        <w:rPr>
          <w:lang w:val="en-US"/>
        </w:rPr>
        <w:t xml:space="preserve">ing events in causal inference, with an applied example on smoking cessation in the risk of dementia, in </w:t>
      </w:r>
      <w:r w:rsidR="002D2B61">
        <w:t>\@ref(chapter 5).</w:t>
      </w:r>
      <w:commentRangeEnd w:id="18"/>
      <w:r w:rsidR="00A81040">
        <w:rPr>
          <w:rStyle w:val="CommentReference"/>
        </w:rPr>
        <w:commentReference w:id="18"/>
      </w:r>
    </w:p>
    <w:p w14:paraId="27A11C93" w14:textId="1222D0F2" w:rsidR="004D1793" w:rsidRDefault="004D1793" w:rsidP="004D1793">
      <w:commentRangeStart w:id="19"/>
      <w:r>
        <w:t>## Aims</w:t>
      </w:r>
      <w:commentRangeEnd w:id="19"/>
      <w:r w:rsidR="003165EF">
        <w:rPr>
          <w:rStyle w:val="CommentReference"/>
        </w:rPr>
        <w:commentReference w:id="19"/>
      </w:r>
    </w:p>
    <w:p w14:paraId="6AD1EA9F" w14:textId="7F3B4FCB" w:rsidR="004D1793" w:rsidRPr="000C0A99" w:rsidRDefault="004D1793" w:rsidP="004D1793">
      <w:pPr>
        <w:rPr>
          <w:rFonts w:ascii="Alegreya" w:eastAsia="Alegreya" w:hAnsi="Alegreya" w:cs="Alegreya"/>
          <w:lang w:val="en-US"/>
        </w:rPr>
      </w:pPr>
      <w:r>
        <w:rPr>
          <w:lang w:val="en-US"/>
        </w:rPr>
        <w:t xml:space="preserve">To </w:t>
      </w:r>
      <w:commentRangeStart w:id="20"/>
      <w:r>
        <w:rPr>
          <w:lang w:val="en-US"/>
        </w:rPr>
        <w:t xml:space="preserve">illustrate </w:t>
      </w:r>
      <w:commentRangeEnd w:id="20"/>
      <w:r w:rsidR="000D583A">
        <w:rPr>
          <w:rStyle w:val="CommentReference"/>
        </w:rPr>
        <w:commentReference w:id="20"/>
      </w:r>
      <w:r>
        <w:rPr>
          <w:lang w:val="en-US"/>
        </w:rPr>
        <w:t xml:space="preserve">how can we improve research questions and interpretations related to dementia research with longitudinal observational data applying causal inference theory and analytic tools, I will present the following work. </w:t>
      </w:r>
      <w:commentRangeStart w:id="21"/>
      <w:r>
        <w:rPr>
          <w:lang w:val="en-US"/>
        </w:rPr>
        <w:t>I</w:t>
      </w:r>
      <w:r>
        <w:t xml:space="preserve">n </w:t>
      </w:r>
      <w:commentRangeEnd w:id="21"/>
      <w:r w:rsidR="00C955B4">
        <w:rPr>
          <w:rStyle w:val="CommentReference"/>
        </w:rPr>
        <w:commentReference w:id="21"/>
      </w:r>
      <w:r>
        <w:t>\@ref(chapter</w:t>
      </w:r>
      <w:r w:rsidRPr="004B7DA4">
        <w:rPr>
          <w:lang w:val="en-US"/>
        </w:rPr>
        <w:t>2</w:t>
      </w:r>
      <w:r>
        <w:t>)</w:t>
      </w:r>
      <w:r w:rsidRPr="004B7DA4">
        <w:rPr>
          <w:lang w:val="en-US"/>
        </w:rPr>
        <w:t xml:space="preserve"> </w:t>
      </w:r>
      <w:r>
        <w:rPr>
          <w:lang w:val="en-US"/>
        </w:rPr>
        <w:t xml:space="preserve">we begin by emulating </w:t>
      </w:r>
      <w:r>
        <w:rPr>
          <w:rFonts w:ascii="Alegreya" w:eastAsia="Alegreya" w:hAnsi="Alegreya" w:cs="Alegreya"/>
          <w:lang w:val="en-US"/>
        </w:rPr>
        <w:t xml:space="preserve">a </w:t>
      </w:r>
      <w:r>
        <w:rPr>
          <w:rFonts w:ascii="Alegreya" w:eastAsia="Alegreya" w:hAnsi="Alegreya" w:cs="Alegreya"/>
        </w:rPr>
        <w:t xml:space="preserve">target trial of statin use and risk of dementia using </w:t>
      </w:r>
      <w:r>
        <w:rPr>
          <w:rFonts w:ascii="Alegreya" w:eastAsia="Alegreya" w:hAnsi="Alegreya" w:cs="Alegreya"/>
          <w:lang w:val="en-US"/>
        </w:rPr>
        <w:t xml:space="preserve">longitudinal data from the Rotterdam study. In </w:t>
      </w:r>
      <w:r>
        <w:t>\@ref(chapter</w:t>
      </w:r>
      <w:r w:rsidRPr="004B7DA4">
        <w:rPr>
          <w:lang w:val="en-US"/>
        </w:rPr>
        <w:t>3</w:t>
      </w:r>
      <w:r>
        <w:t>)</w:t>
      </w:r>
      <w:r w:rsidRPr="004B7DA4">
        <w:rPr>
          <w:lang w:val="en-US"/>
        </w:rPr>
        <w:t xml:space="preserve"> </w:t>
      </w:r>
      <w:r>
        <w:rPr>
          <w:rFonts w:ascii="Alegreya" w:eastAsia="Alegreya" w:hAnsi="Alegreya" w:cs="Alegreya"/>
          <w:lang w:val="en-US"/>
        </w:rPr>
        <w:t xml:space="preserve">we </w:t>
      </w:r>
      <w:r>
        <w:rPr>
          <w:rFonts w:ascii="Alegreya" w:eastAsia="Alegreya" w:hAnsi="Alegreya" w:cs="Alegreya"/>
        </w:rPr>
        <w:t xml:space="preserve">aimed to conceptualize a target trial to assess </w:t>
      </w:r>
      <w:r w:rsidRPr="001749B5">
        <w:rPr>
          <w:rFonts w:ascii="Alegreya" w:eastAsia="Alegreya" w:hAnsi="Alegreya" w:cs="Alegreya"/>
          <w:lang w:val="en-US"/>
        </w:rPr>
        <w:t>t</w:t>
      </w:r>
      <w:r>
        <w:rPr>
          <w:rFonts w:ascii="Alegreya" w:eastAsia="Alegreya" w:hAnsi="Alegreya" w:cs="Alegreya"/>
          <w:lang w:val="en-US"/>
        </w:rPr>
        <w:t xml:space="preserve">he effect of hypothetical </w:t>
      </w:r>
      <w:r>
        <w:rPr>
          <w:rFonts w:ascii="Alegreya" w:eastAsia="Alegreya" w:hAnsi="Alegreya" w:cs="Alegreya"/>
        </w:rPr>
        <w:t>sustained interventions</w:t>
      </w:r>
      <w:r w:rsidRPr="001749B5">
        <w:rPr>
          <w:rFonts w:ascii="Alegreya" w:eastAsia="Alegreya" w:hAnsi="Alegreya" w:cs="Alegreya"/>
          <w:lang w:val="en-US"/>
        </w:rPr>
        <w:t xml:space="preserve"> </w:t>
      </w:r>
      <w:r>
        <w:rPr>
          <w:rFonts w:ascii="Alegreya" w:eastAsia="Alegreya" w:hAnsi="Alegreya" w:cs="Alegreya"/>
        </w:rPr>
        <w:t>that keep systolic blood pressure under different thresholds</w:t>
      </w:r>
      <w:r w:rsidRPr="001749B5">
        <w:rPr>
          <w:rFonts w:ascii="Alegreya" w:eastAsia="Alegreya" w:hAnsi="Alegreya" w:cs="Alegreya"/>
          <w:lang w:val="en-US"/>
        </w:rPr>
        <w:t xml:space="preserve"> </w:t>
      </w:r>
      <w:r>
        <w:rPr>
          <w:rFonts w:ascii="Alegreya" w:eastAsia="Alegreya" w:hAnsi="Alegreya" w:cs="Alegreya"/>
          <w:lang w:val="en-US"/>
        </w:rPr>
        <w:t>and with combinations on quitting smoking over time, in the risk of stroke and dementia</w:t>
      </w:r>
      <w:r>
        <w:rPr>
          <w:rFonts w:ascii="Alegreya" w:eastAsia="Alegreya" w:hAnsi="Alegreya" w:cs="Alegreya"/>
        </w:rPr>
        <w:t xml:space="preserve">. </w:t>
      </w:r>
      <w:r w:rsidRPr="001749B5">
        <w:rPr>
          <w:rFonts w:ascii="Alegreya" w:eastAsia="Alegreya" w:hAnsi="Alegreya" w:cs="Alegreya"/>
          <w:lang w:val="en-US"/>
        </w:rPr>
        <w:t>T</w:t>
      </w:r>
      <w:r>
        <w:rPr>
          <w:rFonts w:ascii="Alegreya" w:eastAsia="Alegreya" w:hAnsi="Alegreya" w:cs="Alegreya"/>
        </w:rPr>
        <w:t xml:space="preserve">his project </w:t>
      </w:r>
      <w:r w:rsidRPr="001749B5">
        <w:rPr>
          <w:rFonts w:ascii="Alegreya" w:eastAsia="Alegreya" w:hAnsi="Alegreya" w:cs="Alegreya"/>
          <w:lang w:val="en-US"/>
        </w:rPr>
        <w:t>is</w:t>
      </w:r>
      <w:r>
        <w:rPr>
          <w:rFonts w:ascii="Alegreya" w:eastAsia="Alegreya" w:hAnsi="Alegreya" w:cs="Alegreya"/>
          <w:lang w:val="en-US"/>
        </w:rPr>
        <w:t xml:space="preserve"> intended to be a </w:t>
      </w:r>
      <w:r>
        <w:rPr>
          <w:rFonts w:ascii="Alegreya" w:eastAsia="Alegreya" w:hAnsi="Alegreya" w:cs="Alegreya"/>
        </w:rPr>
        <w:t xml:space="preserve">bridge between RCTs and observational studies on this topic, </w:t>
      </w:r>
      <w:r w:rsidRPr="001749B5">
        <w:rPr>
          <w:rFonts w:ascii="Alegreya" w:eastAsia="Alegreya" w:hAnsi="Alegreya" w:cs="Alegreya"/>
          <w:lang w:val="en-US"/>
        </w:rPr>
        <w:t>b</w:t>
      </w:r>
      <w:r>
        <w:rPr>
          <w:rFonts w:ascii="Alegreya" w:eastAsia="Alegreya" w:hAnsi="Alegreya" w:cs="Alegreya"/>
          <w:lang w:val="en-US"/>
        </w:rPr>
        <w:t xml:space="preserve">y </w:t>
      </w:r>
      <w:proofErr w:type="spellStart"/>
      <w:r>
        <w:rPr>
          <w:rFonts w:ascii="Alegreya" w:eastAsia="Alegreya" w:hAnsi="Alegreya" w:cs="Alegreya"/>
        </w:rPr>
        <w:t>mimick</w:t>
      </w:r>
      <w:r w:rsidRPr="001749B5">
        <w:rPr>
          <w:rFonts w:ascii="Alegreya" w:eastAsia="Alegreya" w:hAnsi="Alegreya" w:cs="Alegreya"/>
          <w:lang w:val="en-US"/>
        </w:rPr>
        <w:t>i</w:t>
      </w:r>
      <w:r>
        <w:rPr>
          <w:rFonts w:ascii="Alegreya" w:eastAsia="Alegreya" w:hAnsi="Alegreya" w:cs="Alegreya"/>
          <w:lang w:val="en-US"/>
        </w:rPr>
        <w:t>ng</w:t>
      </w:r>
      <w:proofErr w:type="spellEnd"/>
      <w:r>
        <w:rPr>
          <w:rFonts w:ascii="Alegreya" w:eastAsia="Alegreya" w:hAnsi="Alegreya" w:cs="Alegreya"/>
          <w:lang w:val="en-US"/>
        </w:rPr>
        <w:t xml:space="preserve"> </w:t>
      </w:r>
      <w:r>
        <w:rPr>
          <w:rFonts w:ascii="Alegreya" w:eastAsia="Alegreya" w:hAnsi="Alegreya" w:cs="Alegreya"/>
        </w:rPr>
        <w:t xml:space="preserve">the SPRINT MIND trial treatment arms with observational data </w:t>
      </w:r>
      <w:r w:rsidRPr="007B51EC">
        <w:rPr>
          <w:rFonts w:ascii="Alegreya" w:eastAsia="Alegreya" w:hAnsi="Alegreya" w:cs="Alegreya"/>
          <w:lang w:val="en-US"/>
        </w:rPr>
        <w:t>we</w:t>
      </w:r>
      <w:r>
        <w:rPr>
          <w:rFonts w:ascii="Alegreya" w:eastAsia="Alegreya" w:hAnsi="Alegreya" w:cs="Alegreya"/>
          <w:lang w:val="en-US"/>
        </w:rPr>
        <w:t xml:space="preserve"> </w:t>
      </w:r>
      <w:r>
        <w:rPr>
          <w:rFonts w:ascii="Alegreya" w:eastAsia="Alegreya" w:hAnsi="Alegreya" w:cs="Alegreya"/>
        </w:rPr>
        <w:t xml:space="preserve">aimed to identify </w:t>
      </w:r>
      <w:commentRangeStart w:id="22"/>
      <w:commentRangeStart w:id="23"/>
      <w:r>
        <w:rPr>
          <w:rFonts w:ascii="Alegreya" w:eastAsia="Alegreya" w:hAnsi="Alegreya" w:cs="Alegreya"/>
        </w:rPr>
        <w:t>a per-protocol effect</w:t>
      </w:r>
      <w:commentRangeEnd w:id="22"/>
      <w:r w:rsidR="00C955B4">
        <w:rPr>
          <w:rStyle w:val="CommentReference"/>
        </w:rPr>
        <w:commentReference w:id="22"/>
      </w:r>
      <w:commentRangeEnd w:id="23"/>
      <w:ins w:id="24" w:author="L.P. Rojas Saunero [2]" w:date="2021-08-25T09:45:00Z">
        <w:r w:rsidR="00FE65B5">
          <w:rPr>
            <w:rFonts w:ascii="Alegreya" w:eastAsia="Alegreya" w:hAnsi="Alegreya" w:cs="Alegreya"/>
          </w:rPr>
          <w:t xml:space="preserve"> of a public health intervention</w:t>
        </w:r>
      </w:ins>
      <w:r w:rsidR="003165EF">
        <w:rPr>
          <w:rStyle w:val="CommentReference"/>
        </w:rPr>
        <w:commentReference w:id="23"/>
      </w:r>
      <w:r>
        <w:rPr>
          <w:rFonts w:ascii="Alegreya" w:eastAsia="Alegreya" w:hAnsi="Alegreya" w:cs="Alegreya"/>
        </w:rPr>
        <w:t>, accounting for time-varying confounding feedback with application of the parametric g-formula</w:t>
      </w:r>
      <w:commentRangeStart w:id="25"/>
      <w:r>
        <w:rPr>
          <w:rFonts w:ascii="Alegreya" w:eastAsia="Alegreya" w:hAnsi="Alegreya" w:cs="Alegreya"/>
        </w:rPr>
        <w:t>.</w:t>
      </w:r>
      <w:r>
        <w:t xml:space="preserve"> In \@ref(chapter</w:t>
      </w:r>
      <w:r>
        <w:rPr>
          <w:lang w:val="en-US"/>
        </w:rPr>
        <w:t>4</w:t>
      </w:r>
      <w:r>
        <w:t>)</w:t>
      </w:r>
      <w:r>
        <w:rPr>
          <w:lang w:val="en-US"/>
        </w:rPr>
        <w:t xml:space="preserve">, we </w:t>
      </w:r>
      <w:r>
        <w:rPr>
          <w:rFonts w:ascii="Alegreya" w:eastAsia="Alegreya" w:hAnsi="Alegreya" w:cs="Alegreya"/>
          <w:lang w:val="en-US"/>
        </w:rPr>
        <w:t xml:space="preserve">aim to define a </w:t>
      </w:r>
      <w:r>
        <w:rPr>
          <w:rFonts w:ascii="Alegreya" w:eastAsia="Alegreya" w:hAnsi="Alegreya" w:cs="Alegreya"/>
        </w:rPr>
        <w:t xml:space="preserve">clearer causal question underlying the association between cancer and </w:t>
      </w:r>
      <w:r w:rsidRPr="0078632F">
        <w:rPr>
          <w:rFonts w:ascii="Alegreya" w:eastAsia="Alegreya" w:hAnsi="Alegreya" w:cs="Alegreya"/>
          <w:lang w:val="en-US"/>
        </w:rPr>
        <w:t>de</w:t>
      </w:r>
      <w:r>
        <w:rPr>
          <w:rFonts w:ascii="Alegreya" w:eastAsia="Alegreya" w:hAnsi="Alegreya" w:cs="Alegreya"/>
          <w:lang w:val="en-US"/>
        </w:rPr>
        <w:t>mentia</w:t>
      </w:r>
      <w:r>
        <w:rPr>
          <w:rFonts w:ascii="Alegreya" w:eastAsia="Alegreya" w:hAnsi="Alegreya" w:cs="Alegreya"/>
        </w:rPr>
        <w:t xml:space="preserve">. </w:t>
      </w:r>
      <w:commentRangeEnd w:id="25"/>
      <w:r w:rsidR="003165EF">
        <w:rPr>
          <w:rStyle w:val="CommentReference"/>
        </w:rPr>
        <w:commentReference w:id="25"/>
      </w:r>
      <w:r>
        <w:rPr>
          <w:rFonts w:ascii="Alegreya" w:eastAsia="Alegreya" w:hAnsi="Alegreya" w:cs="Alegreya"/>
        </w:rPr>
        <w:t xml:space="preserve">In this project, </w:t>
      </w:r>
      <w:r w:rsidRPr="0078632F">
        <w:rPr>
          <w:rFonts w:ascii="Alegreya" w:eastAsia="Alegreya" w:hAnsi="Alegreya" w:cs="Alegreya"/>
          <w:lang w:val="en-US"/>
        </w:rPr>
        <w:t>w</w:t>
      </w:r>
      <w:r>
        <w:rPr>
          <w:rFonts w:ascii="Alegreya" w:eastAsia="Alegreya" w:hAnsi="Alegreya" w:cs="Alegreya"/>
          <w:lang w:val="en-US"/>
        </w:rPr>
        <w:t>e</w:t>
      </w:r>
      <w:r>
        <w:rPr>
          <w:rFonts w:ascii="Alegreya" w:eastAsia="Alegreya" w:hAnsi="Alegreya" w:cs="Alegreya"/>
        </w:rPr>
        <w:t xml:space="preserve"> progressively build a directed acyclic graph to connect a causal question related to Pin1 expression to the observable data where only cancer diagnosis is measured. </w:t>
      </w:r>
      <w:r w:rsidRPr="0078632F">
        <w:rPr>
          <w:rFonts w:ascii="Alegreya" w:eastAsia="Alegreya" w:hAnsi="Alegreya" w:cs="Alegreya"/>
          <w:lang w:val="en-US"/>
        </w:rPr>
        <w:t>We</w:t>
      </w:r>
      <w:r>
        <w:rPr>
          <w:rFonts w:ascii="Alegreya" w:eastAsia="Alegreya" w:hAnsi="Alegreya" w:cs="Alegreya"/>
        </w:rPr>
        <w:t xml:space="preserve"> discuss the assumptions and potential sources of bias related to unmeasured confounding, immortal time bias and competing events. </w:t>
      </w:r>
      <w:r w:rsidRPr="0078632F">
        <w:rPr>
          <w:rFonts w:ascii="Alegreya" w:eastAsia="Alegreya" w:hAnsi="Alegreya" w:cs="Alegreya"/>
          <w:lang w:val="en-US"/>
        </w:rPr>
        <w:t>We</w:t>
      </w:r>
      <w:r>
        <w:rPr>
          <w:rFonts w:ascii="Alegreya" w:eastAsia="Alegreya" w:hAnsi="Alegreya" w:cs="Alegreya"/>
        </w:rPr>
        <w:t xml:space="preserve"> later exemplify these challenges and how they translate into the analytic decisions</w:t>
      </w:r>
      <w:r w:rsidRPr="007B51EC">
        <w:rPr>
          <w:rFonts w:ascii="Alegreya" w:eastAsia="Alegreya" w:hAnsi="Alegreya" w:cs="Alegreya"/>
          <w:lang w:val="en-US"/>
        </w:rPr>
        <w:t>.</w:t>
      </w:r>
      <w:r>
        <w:rPr>
          <w:rFonts w:ascii="Alegreya" w:eastAsia="Alegreya" w:hAnsi="Alegreya" w:cs="Alegreya"/>
          <w:lang w:val="en-US"/>
        </w:rPr>
        <w:t xml:space="preserve"> In </w:t>
      </w:r>
      <w:r>
        <w:t>\@ref(chapter</w:t>
      </w:r>
      <w:r w:rsidRPr="00B25FC8">
        <w:rPr>
          <w:lang w:val="en-US"/>
        </w:rPr>
        <w:t>5</w:t>
      </w:r>
      <w:r>
        <w:t>)</w:t>
      </w:r>
      <w:r w:rsidRPr="004B7DA4">
        <w:rPr>
          <w:lang w:val="en-US"/>
        </w:rPr>
        <w:t xml:space="preserve"> </w:t>
      </w:r>
      <w:r>
        <w:rPr>
          <w:rFonts w:ascii="Alegreya" w:eastAsia="Alegreya" w:hAnsi="Alegreya" w:cs="Alegreya"/>
          <w:lang w:val="en-US"/>
        </w:rPr>
        <w:t xml:space="preserve">we aimed to </w:t>
      </w:r>
      <w:r>
        <w:rPr>
          <w:rFonts w:ascii="Alegreya" w:eastAsia="Alegreya" w:hAnsi="Alegreya" w:cs="Alegreya"/>
        </w:rPr>
        <w:t>translate the theoretical and technical definitions</w:t>
      </w:r>
      <w:r w:rsidRPr="007B51EC">
        <w:rPr>
          <w:rFonts w:ascii="Alegreya" w:eastAsia="Alegreya" w:hAnsi="Alegreya" w:cs="Alegreya"/>
          <w:lang w:val="en-US"/>
        </w:rPr>
        <w:t xml:space="preserve"> </w:t>
      </w:r>
      <w:r>
        <w:rPr>
          <w:rFonts w:ascii="Alegreya" w:eastAsia="Alegreya" w:hAnsi="Alegreya" w:cs="Alegreya"/>
          <w:lang w:val="en-US"/>
        </w:rPr>
        <w:t>of competing events in causal inference</w:t>
      </w:r>
      <w:r>
        <w:rPr>
          <w:rFonts w:ascii="Alegreya" w:eastAsia="Alegreya" w:hAnsi="Alegreya" w:cs="Alegreya"/>
        </w:rPr>
        <w:t xml:space="preserve"> to a language that is tailored to an applied audience, </w:t>
      </w:r>
      <w:r w:rsidRPr="007B51EC">
        <w:rPr>
          <w:rFonts w:ascii="Alegreya" w:eastAsia="Alegreya" w:hAnsi="Alegreya" w:cs="Alegreya"/>
          <w:lang w:val="en-US"/>
        </w:rPr>
        <w:t>in</w:t>
      </w:r>
      <w:r>
        <w:rPr>
          <w:rFonts w:ascii="Alegreya" w:eastAsia="Alegreya" w:hAnsi="Alegreya" w:cs="Alegreya"/>
          <w:lang w:val="en-US"/>
        </w:rPr>
        <w:t xml:space="preserve">cluding </w:t>
      </w:r>
      <w:r>
        <w:rPr>
          <w:rFonts w:ascii="Alegreya" w:eastAsia="Alegreya" w:hAnsi="Alegreya" w:cs="Alegreya"/>
        </w:rPr>
        <w:t>a systematic review on the current practices and a case study of smoking cessation in dementia risk.</w:t>
      </w:r>
      <w:r w:rsidRPr="004B7DA4">
        <w:rPr>
          <w:rFonts w:ascii="Alegreya" w:eastAsia="Alegreya" w:hAnsi="Alegreya" w:cs="Alegreya"/>
          <w:lang w:val="en-US"/>
        </w:rPr>
        <w:t xml:space="preserve"> </w:t>
      </w:r>
      <w:commentRangeStart w:id="26"/>
      <w:r>
        <w:rPr>
          <w:rFonts w:ascii="Alegreya" w:eastAsia="Alegreya" w:hAnsi="Alegreya" w:cs="Alegreya"/>
          <w:lang w:val="en-US"/>
        </w:rPr>
        <w:t xml:space="preserve">To conclude this journey experience, I share in </w:t>
      </w:r>
      <w:r>
        <w:t>\@ref(chapter</w:t>
      </w:r>
      <w:r>
        <w:rPr>
          <w:lang w:val="en-US"/>
        </w:rPr>
        <w:t>6</w:t>
      </w:r>
      <w:r>
        <w:t xml:space="preserve">) how the Covid19 pandemic has </w:t>
      </w:r>
      <w:r>
        <w:rPr>
          <w:lang w:val="en-US"/>
        </w:rPr>
        <w:t>shaped my understanding of becoming an epidemiologist interested in methods development</w:t>
      </w:r>
      <w:commentRangeEnd w:id="26"/>
      <w:r w:rsidR="003165EF">
        <w:rPr>
          <w:rStyle w:val="CommentReference"/>
        </w:rPr>
        <w:commentReference w:id="26"/>
      </w:r>
      <w:r>
        <w:rPr>
          <w:lang w:val="en-US"/>
        </w:rPr>
        <w:t>. Finally, in \@ref(chapter7)</w:t>
      </w:r>
      <w:r>
        <w:rPr>
          <w:rFonts w:ascii="Alegreya" w:eastAsia="Alegreya" w:hAnsi="Alegreya" w:cs="Alegreya"/>
          <w:lang w:val="en-US"/>
        </w:rPr>
        <w:t xml:space="preserve"> I will distill all the learning experiences from overcoming different methodological challenges, and discuss the unsolved challenges as future lines of research.</w:t>
      </w:r>
    </w:p>
    <w:p w14:paraId="5D4A5441" w14:textId="6CF551BE" w:rsidR="00E13D75" w:rsidRPr="004B7DA4" w:rsidRDefault="00E13D75" w:rsidP="00E13D75">
      <w:pPr>
        <w:rPr>
          <w:rFonts w:ascii="Alegreya" w:eastAsia="Alegreya" w:hAnsi="Alegreya" w:cs="Alegreya"/>
          <w:lang w:val="en-US"/>
        </w:rPr>
      </w:pPr>
    </w:p>
    <w:p w14:paraId="078F2F03" w14:textId="4FAF4CB3" w:rsidR="00E13D75" w:rsidRDefault="00E13D75" w:rsidP="00E13D75">
      <w:r>
        <w:t>## Study setting</w:t>
      </w:r>
    </w:p>
    <w:p w14:paraId="01A1F93B" w14:textId="2C5AD2C9" w:rsidR="00344402" w:rsidRDefault="002A3540" w:rsidP="00E13D75">
      <w:pPr>
        <w:rPr>
          <w:lang w:val="en-US"/>
        </w:rPr>
      </w:pPr>
      <w:r>
        <w:rPr>
          <w:lang w:val="en-US"/>
        </w:rPr>
        <w:t xml:space="preserve">All the projects in this dissertation </w:t>
      </w:r>
      <w:r w:rsidR="00B84E39">
        <w:rPr>
          <w:lang w:val="en-US"/>
        </w:rPr>
        <w:t xml:space="preserve">were </w:t>
      </w:r>
      <w:r w:rsidR="002E3E28">
        <w:rPr>
          <w:lang w:val="en-US"/>
        </w:rPr>
        <w:t xml:space="preserve">designed and </w:t>
      </w:r>
      <w:r w:rsidR="00B84E39">
        <w:rPr>
          <w:lang w:val="en-US"/>
        </w:rPr>
        <w:t>implemented using data from</w:t>
      </w:r>
      <w:r w:rsidR="00910FDB">
        <w:rPr>
          <w:lang w:val="en-US"/>
        </w:rPr>
        <w:t xml:space="preserve"> </w:t>
      </w:r>
      <w:r w:rsidR="00EF153F">
        <w:t>The Rotterdam Study</w:t>
      </w:r>
      <w:r w:rsidR="00D671E5">
        <w:rPr>
          <w:lang w:val="en-US"/>
        </w:rPr>
        <w:t>, a p</w:t>
      </w:r>
      <w:r w:rsidR="00AB351F">
        <w:rPr>
          <w:lang w:val="en-US"/>
        </w:rPr>
        <w:t xml:space="preserve">opulation-based cohort that recruited participants </w:t>
      </w:r>
      <w:r w:rsidR="00E92E07">
        <w:rPr>
          <w:lang w:val="en-US"/>
        </w:rPr>
        <w:t xml:space="preserve">living in </w:t>
      </w:r>
      <w:r w:rsidR="00BE1161">
        <w:rPr>
          <w:lang w:val="en-US"/>
        </w:rPr>
        <w:t xml:space="preserve">the district of </w:t>
      </w:r>
      <w:r w:rsidR="00E92E07">
        <w:rPr>
          <w:lang w:val="en-US"/>
        </w:rPr>
        <w:t>Omm</w:t>
      </w:r>
      <w:r w:rsidR="00126BAB">
        <w:rPr>
          <w:lang w:val="en-US"/>
        </w:rPr>
        <w:t>o</w:t>
      </w:r>
      <w:r w:rsidR="00E92E07">
        <w:rPr>
          <w:lang w:val="en-US"/>
        </w:rPr>
        <w:t xml:space="preserve">ord, </w:t>
      </w:r>
      <w:r w:rsidR="00BE1161">
        <w:rPr>
          <w:lang w:val="en-US"/>
        </w:rPr>
        <w:t xml:space="preserve">in </w:t>
      </w:r>
      <w:r w:rsidR="00E92E07">
        <w:rPr>
          <w:lang w:val="en-US"/>
        </w:rPr>
        <w:t xml:space="preserve">Rotterdam, </w:t>
      </w:r>
      <w:r w:rsidR="005A77DD">
        <w:rPr>
          <w:lang w:val="en-US"/>
        </w:rPr>
        <w:t xml:space="preserve">the </w:t>
      </w:r>
      <w:r w:rsidR="00BE1161">
        <w:rPr>
          <w:lang w:val="en-US"/>
        </w:rPr>
        <w:t>Netherla</w:t>
      </w:r>
      <w:r w:rsidR="003D3895">
        <w:rPr>
          <w:lang w:val="en-US"/>
        </w:rPr>
        <w:t>n</w:t>
      </w:r>
      <w:r w:rsidR="00BE1161">
        <w:rPr>
          <w:lang w:val="en-US"/>
        </w:rPr>
        <w:t xml:space="preserve">ds. </w:t>
      </w:r>
      <w:r w:rsidR="00A62A90">
        <w:rPr>
          <w:lang w:val="en-US"/>
        </w:rPr>
        <w:t xml:space="preserve">The cohort was </w:t>
      </w:r>
      <w:r w:rsidR="003165EF">
        <w:rPr>
          <w:lang w:val="en-US"/>
        </w:rPr>
        <w:t>recruited from</w:t>
      </w:r>
      <w:r w:rsidR="00A62A90">
        <w:rPr>
          <w:lang w:val="en-US"/>
        </w:rPr>
        <w:t xml:space="preserve"> all inhabitants aged 55 years and older</w:t>
      </w:r>
      <w:r w:rsidR="00AB0FDA">
        <w:rPr>
          <w:lang w:val="en-US"/>
        </w:rPr>
        <w:t>. Participants were invited in random clusters</w:t>
      </w:r>
      <w:r w:rsidR="00DE0F9A">
        <w:rPr>
          <w:lang w:val="en-US"/>
        </w:rPr>
        <w:t>, through sampling from the municipal register</w:t>
      </w:r>
      <w:r w:rsidR="00EE49AD">
        <w:rPr>
          <w:lang w:val="en-US"/>
        </w:rPr>
        <w:t>[</w:t>
      </w:r>
      <w:r w:rsidR="00AB3DCB">
        <w:rPr>
          <w:lang w:val="en-US"/>
        </w:rPr>
        <w:t>@hofman1991</w:t>
      </w:r>
      <w:r w:rsidR="00EE49AD">
        <w:rPr>
          <w:lang w:val="en-US"/>
        </w:rPr>
        <w:t>]</w:t>
      </w:r>
      <w:r w:rsidR="00DE0F9A">
        <w:rPr>
          <w:lang w:val="en-US"/>
        </w:rPr>
        <w:t xml:space="preserve">. </w:t>
      </w:r>
      <w:r w:rsidR="00C53F5B">
        <w:rPr>
          <w:lang w:val="en-US"/>
        </w:rPr>
        <w:t xml:space="preserve">The Rotterdam </w:t>
      </w:r>
      <w:r w:rsidR="003165EF">
        <w:rPr>
          <w:lang w:val="en-US"/>
        </w:rPr>
        <w:t>S</w:t>
      </w:r>
      <w:r w:rsidR="00C53F5B">
        <w:rPr>
          <w:lang w:val="en-US"/>
        </w:rPr>
        <w:t xml:space="preserve">tudy, also </w:t>
      </w:r>
      <w:r w:rsidR="00EF153F">
        <w:t xml:space="preserve">known </w:t>
      </w:r>
      <w:r w:rsidR="003165EF">
        <w:t xml:space="preserve">in the Netherlands </w:t>
      </w:r>
      <w:r w:rsidR="00EF153F">
        <w:t xml:space="preserve">as Erasmus Rotterdam </w:t>
      </w:r>
      <w:proofErr w:type="spellStart"/>
      <w:r w:rsidR="00EF153F">
        <w:t>Gezondheid</w:t>
      </w:r>
      <w:proofErr w:type="spellEnd"/>
      <w:r w:rsidR="00EF153F">
        <w:t xml:space="preserve"> </w:t>
      </w:r>
      <w:proofErr w:type="spellStart"/>
      <w:r w:rsidR="00EF153F">
        <w:t>Onderzoek</w:t>
      </w:r>
      <w:proofErr w:type="spellEnd"/>
      <w:r w:rsidR="00EF153F">
        <w:t xml:space="preserve"> (ERGO), </w:t>
      </w:r>
      <w:r w:rsidR="00C42CF2">
        <w:rPr>
          <w:lang w:val="en-US"/>
        </w:rPr>
        <w:t xml:space="preserve">started as a pilot study in </w:t>
      </w:r>
      <w:r w:rsidR="00052EC4">
        <w:rPr>
          <w:lang w:val="en-US"/>
        </w:rPr>
        <w:t xml:space="preserve">July, </w:t>
      </w:r>
      <w:r w:rsidR="00C42CF2">
        <w:rPr>
          <w:lang w:val="en-US"/>
        </w:rPr>
        <w:t>1989</w:t>
      </w:r>
      <w:r w:rsidR="002C0898">
        <w:rPr>
          <w:lang w:val="en-US"/>
        </w:rPr>
        <w:t xml:space="preserve"> </w:t>
      </w:r>
      <w:r w:rsidR="00C53F5B">
        <w:rPr>
          <w:lang w:val="en-US"/>
        </w:rPr>
        <w:t xml:space="preserve">and full recruitment and complete data acquisition started in </w:t>
      </w:r>
      <w:r w:rsidR="00052EC4">
        <w:rPr>
          <w:lang w:val="en-US"/>
        </w:rPr>
        <w:t xml:space="preserve">January, </w:t>
      </w:r>
      <w:r w:rsidR="00C53F5B">
        <w:rPr>
          <w:lang w:val="en-US"/>
        </w:rPr>
        <w:t>1990</w:t>
      </w:r>
      <w:r w:rsidR="00052EC4">
        <w:rPr>
          <w:lang w:val="en-US"/>
        </w:rPr>
        <w:t xml:space="preserve"> and finished in September</w:t>
      </w:r>
      <w:r w:rsidR="00A811E5">
        <w:rPr>
          <w:lang w:val="en-US"/>
        </w:rPr>
        <w:t>,</w:t>
      </w:r>
      <w:r w:rsidR="00052EC4">
        <w:rPr>
          <w:lang w:val="en-US"/>
        </w:rPr>
        <w:t xml:space="preserve"> 1993</w:t>
      </w:r>
      <w:r w:rsidR="00C53F5B">
        <w:rPr>
          <w:lang w:val="en-US"/>
        </w:rPr>
        <w:t xml:space="preserve">. Out of 11850 eligible participants, </w:t>
      </w:r>
      <w:r w:rsidR="006550B2">
        <w:rPr>
          <w:lang w:val="en-US"/>
        </w:rPr>
        <w:t>7983</w:t>
      </w:r>
      <w:r w:rsidR="001420AA">
        <w:rPr>
          <w:lang w:val="en-US"/>
        </w:rPr>
        <w:t xml:space="preserve"> accepted (78% response rate).</w:t>
      </w:r>
      <w:r w:rsidR="00ED035E">
        <w:rPr>
          <w:lang w:val="en-US"/>
        </w:rPr>
        <w:t xml:space="preserve"> </w:t>
      </w:r>
      <w:r w:rsidR="00C96DEC">
        <w:rPr>
          <w:lang w:val="en-US"/>
        </w:rPr>
        <w:t>Participants were followed every three years</w:t>
      </w:r>
      <w:r w:rsidR="00FD0E59">
        <w:rPr>
          <w:lang w:val="en-US"/>
        </w:rPr>
        <w:t>, follow-up visits were held between 1993-1995, 1997-1999, 2002-2005, 2</w:t>
      </w:r>
      <w:r w:rsidR="000B1276">
        <w:rPr>
          <w:lang w:val="en-US"/>
        </w:rPr>
        <w:t>0</w:t>
      </w:r>
      <w:r w:rsidR="00126BAB">
        <w:rPr>
          <w:lang w:val="en-US"/>
        </w:rPr>
        <w:t>08-2014; however, time between visits varied for each participant ranging from 1 to 7 years between them.</w:t>
      </w:r>
      <w:r w:rsidR="000B1276">
        <w:rPr>
          <w:lang w:val="en-US"/>
        </w:rPr>
        <w:t xml:space="preserve"> </w:t>
      </w:r>
    </w:p>
    <w:p w14:paraId="2356010E" w14:textId="3A2AE1F3" w:rsidR="006F7A5A" w:rsidRDefault="00344402" w:rsidP="00E13D75">
      <w:pPr>
        <w:rPr>
          <w:lang w:val="en-US"/>
        </w:rPr>
      </w:pPr>
      <w:r>
        <w:rPr>
          <w:lang w:val="en-US"/>
        </w:rPr>
        <w:t>I</w:t>
      </w:r>
      <w:r w:rsidR="00EE49AD">
        <w:rPr>
          <w:lang w:val="en-US"/>
        </w:rPr>
        <w:t xml:space="preserve">n </w:t>
      </w:r>
      <w:r w:rsidR="007D3E47">
        <w:rPr>
          <w:lang w:val="en-US"/>
        </w:rPr>
        <w:t>1999</w:t>
      </w:r>
      <w:r w:rsidR="00EE49AD">
        <w:rPr>
          <w:lang w:val="en-US"/>
        </w:rPr>
        <w:t xml:space="preserve">, </w:t>
      </w:r>
      <w:r w:rsidR="000B1276">
        <w:rPr>
          <w:lang w:val="en-US"/>
        </w:rPr>
        <w:t>members of Ommo</w:t>
      </w:r>
      <w:r w:rsidR="00126BAB">
        <w:rPr>
          <w:lang w:val="en-US"/>
        </w:rPr>
        <w:t>o</w:t>
      </w:r>
      <w:r w:rsidR="000B1276">
        <w:rPr>
          <w:lang w:val="en-US"/>
        </w:rPr>
        <w:t xml:space="preserve">rd </w:t>
      </w:r>
      <w:r w:rsidR="00BB5FF1">
        <w:rPr>
          <w:lang w:val="en-US"/>
        </w:rPr>
        <w:t>who had become 55 years of age or moved into the study district sin</w:t>
      </w:r>
      <w:r w:rsidR="00637396">
        <w:rPr>
          <w:lang w:val="en-US"/>
        </w:rPr>
        <w:t>ce the recruitment were invited to participate</w:t>
      </w:r>
      <w:r w:rsidR="000B1276">
        <w:rPr>
          <w:lang w:val="en-US"/>
        </w:rPr>
        <w:t>;</w:t>
      </w:r>
      <w:r w:rsidR="00637396">
        <w:rPr>
          <w:lang w:val="en-US"/>
        </w:rPr>
        <w:t xml:space="preserve"> out of 4472 invitees, 3011 </w:t>
      </w:r>
      <w:r w:rsidR="000B1276">
        <w:rPr>
          <w:lang w:val="en-US"/>
        </w:rPr>
        <w:t xml:space="preserve">new </w:t>
      </w:r>
      <w:r w:rsidR="00126BAB">
        <w:rPr>
          <w:lang w:val="en-US"/>
        </w:rPr>
        <w:t>participants</w:t>
      </w:r>
      <w:r w:rsidR="000B1276">
        <w:rPr>
          <w:lang w:val="en-US"/>
        </w:rPr>
        <w:t xml:space="preserve"> </w:t>
      </w:r>
      <w:r w:rsidR="005A77DD">
        <w:rPr>
          <w:lang w:val="en-US"/>
        </w:rPr>
        <w:t>were included to the Rotterdam Study</w:t>
      </w:r>
      <w:r w:rsidR="00EC1CD1">
        <w:rPr>
          <w:lang w:val="en-US"/>
        </w:rPr>
        <w:t xml:space="preserve"> [</w:t>
      </w:r>
      <w:r w:rsidR="000B1276">
        <w:rPr>
          <w:lang w:val="en-US"/>
        </w:rPr>
        <w:t>@</w:t>
      </w:r>
      <w:r w:rsidR="00EC1CD1">
        <w:rPr>
          <w:lang w:val="en-US"/>
        </w:rPr>
        <w:t>hofman</w:t>
      </w:r>
      <w:r w:rsidR="000B1276">
        <w:rPr>
          <w:lang w:val="en-US"/>
        </w:rPr>
        <w:t>2007</w:t>
      </w:r>
      <w:r w:rsidR="00EC1CD1">
        <w:rPr>
          <w:lang w:val="en-US"/>
        </w:rPr>
        <w:t>]</w:t>
      </w:r>
      <w:r w:rsidR="007D3E47">
        <w:rPr>
          <w:lang w:val="en-US"/>
        </w:rPr>
        <w:t xml:space="preserve"> between February</w:t>
      </w:r>
      <w:r w:rsidR="00126BAB">
        <w:rPr>
          <w:lang w:val="en-US"/>
        </w:rPr>
        <w:t xml:space="preserve"> 1999 </w:t>
      </w:r>
      <w:r w:rsidR="007D3E47">
        <w:rPr>
          <w:lang w:val="en-US"/>
        </w:rPr>
        <w:t>and December 2001, with follow-up visits between 200</w:t>
      </w:r>
      <w:r w:rsidR="00126BAB">
        <w:rPr>
          <w:lang w:val="en-US"/>
        </w:rPr>
        <w:t>2</w:t>
      </w:r>
      <w:r w:rsidR="007D3E47">
        <w:rPr>
          <w:lang w:val="en-US"/>
        </w:rPr>
        <w:t>-2005 and</w:t>
      </w:r>
      <w:r w:rsidR="00126BAB">
        <w:rPr>
          <w:lang w:val="en-US"/>
        </w:rPr>
        <w:t xml:space="preserve"> 2008-2012</w:t>
      </w:r>
      <w:r>
        <w:rPr>
          <w:lang w:val="en-US"/>
        </w:rPr>
        <w:t xml:space="preserve">. </w:t>
      </w:r>
      <w:r w:rsidR="007D3E47">
        <w:rPr>
          <w:lang w:val="en-US"/>
        </w:rPr>
        <w:t>In 2006</w:t>
      </w:r>
      <w:r w:rsidR="00CA3F2C">
        <w:rPr>
          <w:lang w:val="en-US"/>
        </w:rPr>
        <w:t xml:space="preserve">, </w:t>
      </w:r>
      <w:r w:rsidR="0087596E">
        <w:rPr>
          <w:lang w:val="en-US"/>
        </w:rPr>
        <w:t xml:space="preserve">the cohort expanded to </w:t>
      </w:r>
      <w:r w:rsidR="00CA3F2C">
        <w:rPr>
          <w:lang w:val="en-US"/>
        </w:rPr>
        <w:t xml:space="preserve">with a new </w:t>
      </w:r>
      <w:r w:rsidR="0087596E">
        <w:rPr>
          <w:lang w:val="en-US"/>
        </w:rPr>
        <w:t xml:space="preserve">wave of </w:t>
      </w:r>
      <w:r w:rsidR="00CA3F2C">
        <w:rPr>
          <w:lang w:val="en-US"/>
        </w:rPr>
        <w:t>recruitment</w:t>
      </w:r>
      <w:r w:rsidR="0087596E">
        <w:rPr>
          <w:lang w:val="en-US"/>
        </w:rPr>
        <w:t xml:space="preserve">, </w:t>
      </w:r>
      <w:r w:rsidR="00CA3F2C">
        <w:rPr>
          <w:lang w:val="en-US"/>
        </w:rPr>
        <w:t xml:space="preserve">including </w:t>
      </w:r>
      <w:proofErr w:type="spellStart"/>
      <w:r w:rsidR="00CA3F2C">
        <w:rPr>
          <w:lang w:val="en-US"/>
        </w:rPr>
        <w:t>Ommord</w:t>
      </w:r>
      <w:proofErr w:type="spellEnd"/>
      <w:r w:rsidR="00CA3F2C">
        <w:rPr>
          <w:lang w:val="en-US"/>
        </w:rPr>
        <w:t xml:space="preserve"> participants </w:t>
      </w:r>
      <w:r w:rsidR="003D4C46">
        <w:rPr>
          <w:lang w:val="en-US"/>
        </w:rPr>
        <w:t xml:space="preserve">who were </w:t>
      </w:r>
      <w:r w:rsidR="009F6706">
        <w:rPr>
          <w:lang w:val="en-US"/>
        </w:rPr>
        <w:t xml:space="preserve">40 years and older. </w:t>
      </w:r>
      <w:r w:rsidR="00985E26">
        <w:rPr>
          <w:lang w:val="en-US"/>
        </w:rPr>
        <w:t xml:space="preserve">This recruitment represented </w:t>
      </w:r>
      <w:r w:rsidR="006F7A5A">
        <w:rPr>
          <w:lang w:val="en-US"/>
        </w:rPr>
        <w:t>3932</w:t>
      </w:r>
      <w:r w:rsidR="00985E26">
        <w:rPr>
          <w:lang w:val="en-US"/>
        </w:rPr>
        <w:t xml:space="preserve"> new participants in the Rotterdam Study</w:t>
      </w:r>
      <w:commentRangeStart w:id="27"/>
      <w:r w:rsidR="00985E26">
        <w:rPr>
          <w:lang w:val="en-US"/>
        </w:rPr>
        <w:t xml:space="preserve">. For this reason, </w:t>
      </w:r>
      <w:r w:rsidR="00366AC7">
        <w:rPr>
          <w:lang w:val="en-US"/>
        </w:rPr>
        <w:t xml:space="preserve">the total sample size of the Rotterdam Study is </w:t>
      </w:r>
      <w:r w:rsidR="00126BAB">
        <w:rPr>
          <w:lang w:val="en-US"/>
        </w:rPr>
        <w:t>around 1</w:t>
      </w:r>
      <w:r w:rsidR="00A16035">
        <w:rPr>
          <w:lang w:val="en-US"/>
        </w:rPr>
        <w:t>5</w:t>
      </w:r>
      <w:r w:rsidR="00126BAB">
        <w:rPr>
          <w:lang w:val="en-US"/>
        </w:rPr>
        <w:t>000 participants,</w:t>
      </w:r>
      <w:commentRangeEnd w:id="27"/>
      <w:r w:rsidR="003165EF">
        <w:rPr>
          <w:rStyle w:val="CommentReference"/>
        </w:rPr>
        <w:commentReference w:id="27"/>
      </w:r>
      <w:r w:rsidR="00126BAB">
        <w:rPr>
          <w:lang w:val="en-US"/>
        </w:rPr>
        <w:t xml:space="preserve"> though this number does not represent the total sample size observed at a specific time-point, since several participants may have died or </w:t>
      </w:r>
      <w:r w:rsidR="005C5FF9">
        <w:rPr>
          <w:lang w:val="en-US"/>
        </w:rPr>
        <w:t xml:space="preserve">were loss-to follow-up before the latter waves of recruitment. </w:t>
      </w:r>
      <w:r w:rsidR="006F7A5A">
        <w:rPr>
          <w:lang w:val="en-US"/>
        </w:rPr>
        <w:t>D</w:t>
      </w:r>
      <w:r w:rsidR="005C5FF9">
        <w:rPr>
          <w:lang w:val="en-US"/>
        </w:rPr>
        <w:t xml:space="preserve">ata collection dates and corresponding sample size is presented, as figure x. </w:t>
      </w:r>
    </w:p>
    <w:p w14:paraId="606E18EC" w14:textId="6785B404" w:rsidR="00EF153F" w:rsidRPr="00526BE7" w:rsidRDefault="006F7A5A" w:rsidP="00E13D75">
      <w:pPr>
        <w:rPr>
          <w:lang w:val="en-US"/>
        </w:rPr>
      </w:pPr>
      <w:r>
        <w:rPr>
          <w:lang w:val="en-US"/>
        </w:rPr>
        <w:t>When the Rotterdam S</w:t>
      </w:r>
      <w:r w:rsidR="00526BE7">
        <w:rPr>
          <w:lang w:val="en-US"/>
        </w:rPr>
        <w:t xml:space="preserve">tudy </w:t>
      </w:r>
      <w:r>
        <w:rPr>
          <w:lang w:val="en-US"/>
        </w:rPr>
        <w:t xml:space="preserve">was conceived, it was </w:t>
      </w:r>
      <w:r w:rsidR="00526BE7">
        <w:rPr>
          <w:lang w:val="en-US"/>
        </w:rPr>
        <w:t xml:space="preserve">focused on four primary areas of research: </w:t>
      </w:r>
      <w:proofErr w:type="spellStart"/>
      <w:r w:rsidR="00526BE7">
        <w:rPr>
          <w:lang w:val="en-US"/>
        </w:rPr>
        <w:t>neurogeriatric</w:t>
      </w:r>
      <w:proofErr w:type="spellEnd"/>
      <w:r w:rsidR="00526BE7">
        <w:rPr>
          <w:lang w:val="en-US"/>
        </w:rPr>
        <w:t xml:space="preserve"> diseases, cardiovascular locomotor and ophthalmologic diseases, though it later expanded to explore several other areas of disease [@</w:t>
      </w:r>
      <w:r w:rsidR="00344402">
        <w:rPr>
          <w:lang w:val="en-US"/>
        </w:rPr>
        <w:t>ikram</w:t>
      </w:r>
      <w:r w:rsidR="00526BE7">
        <w:rPr>
          <w:lang w:val="en-US"/>
        </w:rPr>
        <w:t xml:space="preserve">2020]. </w:t>
      </w:r>
      <w:proofErr w:type="spellStart"/>
      <w:r w:rsidR="00526BE7">
        <w:rPr>
          <w:lang w:val="en-US"/>
        </w:rPr>
        <w:t>Hofman</w:t>
      </w:r>
      <w:proofErr w:type="spellEnd"/>
      <w:r w:rsidR="00526BE7">
        <w:rPr>
          <w:lang w:val="en-US"/>
        </w:rPr>
        <w:t xml:space="preserve"> et al defined the aims of the study as follows: 1) to investigate the determinants of diseases in order to assess their etiologic significance; 2) to investigate potentially modifiable determinants </w:t>
      </w:r>
      <w:r w:rsidR="00126E0E">
        <w:rPr>
          <w:lang w:val="en-US"/>
        </w:rPr>
        <w:t xml:space="preserve">in order to be able to develop preventive strategies by providing specific recommendations for intervention studies. </w:t>
      </w:r>
      <w:r w:rsidR="00A5682F">
        <w:rPr>
          <w:lang w:val="en-US"/>
        </w:rPr>
        <w:t>Thus, participants went through extensive examinations, including interviews, physical examination and collecting bio</w:t>
      </w:r>
      <w:r w:rsidR="00D1521C">
        <w:rPr>
          <w:lang w:val="en-US"/>
        </w:rPr>
        <w:t>-</w:t>
      </w:r>
      <w:r w:rsidR="00A5682F">
        <w:rPr>
          <w:lang w:val="en-US"/>
        </w:rPr>
        <w:t>samples for molecular and genetic studies. Furthermore, the Rotterdam Study integrated information fr</w:t>
      </w:r>
      <w:r w:rsidR="00CE346F">
        <w:rPr>
          <w:lang w:val="en-US"/>
        </w:rPr>
        <w:t xml:space="preserve">om secondary </w:t>
      </w:r>
      <w:bookmarkStart w:id="28" w:name="_GoBack"/>
      <w:bookmarkEnd w:id="28"/>
      <w:r w:rsidR="00CE346F">
        <w:rPr>
          <w:lang w:val="en-US"/>
        </w:rPr>
        <w:t>sources; for example, data on death was collected from municipal registries</w:t>
      </w:r>
      <w:r w:rsidR="00B60DAA">
        <w:rPr>
          <w:lang w:val="en-US"/>
        </w:rPr>
        <w:t xml:space="preserve"> from the early start. Since 1991, data from all pharmacies serving in Ommoord region was integrated and</w:t>
      </w:r>
      <w:r w:rsidR="004D1793">
        <w:rPr>
          <w:lang w:val="en-US"/>
        </w:rPr>
        <w:t>,</w:t>
      </w:r>
      <w:r w:rsidR="00B60DAA">
        <w:rPr>
          <w:lang w:val="en-US"/>
        </w:rPr>
        <w:t xml:space="preserve"> </w:t>
      </w:r>
      <w:r w:rsidR="00CE346F">
        <w:rPr>
          <w:lang w:val="en-US"/>
        </w:rPr>
        <w:t>lin</w:t>
      </w:r>
      <w:r w:rsidR="00B60DAA">
        <w:rPr>
          <w:lang w:val="en-US"/>
        </w:rPr>
        <w:t>kage to the Dutch Hospital Data</w:t>
      </w:r>
      <w:r w:rsidR="00CE346F">
        <w:rPr>
          <w:lang w:val="en-US"/>
        </w:rPr>
        <w:t>, which captures main discharge diagnosis from all nationwide hospital a</w:t>
      </w:r>
      <w:r w:rsidR="00B60DAA">
        <w:rPr>
          <w:lang w:val="en-US"/>
        </w:rPr>
        <w:t>dmissions was stablished in 1998</w:t>
      </w:r>
      <w:r w:rsidR="00CE346F">
        <w:rPr>
          <w:lang w:val="en-US"/>
        </w:rPr>
        <w:t xml:space="preserve">. </w:t>
      </w:r>
      <w:r w:rsidR="00B60DAA">
        <w:rPr>
          <w:lang w:val="en-US"/>
        </w:rPr>
        <w:t xml:space="preserve">Several other examples of data integration are discussed </w:t>
      </w:r>
      <w:r w:rsidR="00344402">
        <w:rPr>
          <w:lang w:val="en-US"/>
        </w:rPr>
        <w:t xml:space="preserve">by Ikram et. al [@ikram2020]. The immense effort to capture all this information about participants makes the Rotterdam Study a unique source to answer questions about time-varying exposures or interventions </w:t>
      </w:r>
      <w:r w:rsidR="009B3313">
        <w:rPr>
          <w:lang w:val="en-US"/>
        </w:rPr>
        <w:t xml:space="preserve">that </w:t>
      </w:r>
      <w:r w:rsidR="00344402">
        <w:rPr>
          <w:lang w:val="en-US"/>
        </w:rPr>
        <w:t>could reduce the risk of dementia and other age-related diseases.</w:t>
      </w:r>
    </w:p>
    <w:p w14:paraId="5FC34D8B" w14:textId="77777777" w:rsidR="00E13D75" w:rsidRDefault="00E13D75" w:rsidP="00E13D75"/>
    <w:p w14:paraId="3BCFFE25" w14:textId="2A5AE1A4" w:rsidR="00E13D75" w:rsidRDefault="00E13D75" w:rsidP="00E13D75">
      <w:r>
        <w:t>\</w:t>
      </w:r>
      <w:proofErr w:type="spellStart"/>
      <w:r>
        <w:t>newpage</w:t>
      </w:r>
      <w:proofErr w:type="spellEnd"/>
    </w:p>
    <w:sectPr w:rsidR="00E13D75">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onja Swanson" w:date="2021-08-24T13:22:00Z" w:initials="SS">
    <w:p w14:paraId="2B2BFC44" w14:textId="24B854FA" w:rsidR="00103F19" w:rsidRDefault="00103F19">
      <w:pPr>
        <w:pStyle w:val="CommentText"/>
      </w:pPr>
      <w:r>
        <w:rPr>
          <w:rStyle w:val="CommentReference"/>
        </w:rPr>
        <w:annotationRef/>
      </w:r>
      <w:r>
        <w:t>A minor suggestion, but I wonder if a more causally-inclined reader will get stuck here since this sentence is sort of getting towards your work on competing risks but of course we’re not armed to know that in this paragraph. Maybe omit?</w:t>
      </w:r>
    </w:p>
  </w:comment>
  <w:comment w:id="2" w:author="Sonja Swanson" w:date="2021-08-24T13:24:00Z" w:initials="SS">
    <w:p w14:paraId="7DA455B8" w14:textId="4FFFF62F" w:rsidR="00103F19" w:rsidRDefault="00103F19">
      <w:pPr>
        <w:pStyle w:val="CommentText"/>
      </w:pPr>
      <w:r>
        <w:rPr>
          <w:rStyle w:val="CommentReference"/>
        </w:rPr>
        <w:annotationRef/>
      </w:r>
      <w:r>
        <w:t xml:space="preserve">I think you need to reframe this final sentence so it sounds like it is collecting all the </w:t>
      </w:r>
      <w:proofErr w:type="spellStart"/>
      <w:r>
        <w:t>excellenet</w:t>
      </w:r>
      <w:proofErr w:type="spellEnd"/>
      <w:r>
        <w:t xml:space="preserve"> points in this paragraph together. </w:t>
      </w:r>
    </w:p>
  </w:comment>
  <w:comment w:id="5" w:author="Sonja Swanson" w:date="2021-08-24T13:35:00Z" w:initials="SS">
    <w:p w14:paraId="69A50D20" w14:textId="112B948C" w:rsidR="00665ABE" w:rsidRDefault="00665ABE">
      <w:pPr>
        <w:pStyle w:val="CommentText"/>
      </w:pPr>
      <w:r>
        <w:rPr>
          <w:rStyle w:val="CommentReference"/>
        </w:rPr>
        <w:annotationRef/>
      </w:r>
      <w:r>
        <w:t>Just an awkward wording, but an important point. Make this more active voice – “In my experience learning about…” – and maybe make this 2 or even 3 sentences so you can say what you mean here.</w:t>
      </w:r>
    </w:p>
  </w:comment>
  <w:comment w:id="7" w:author="Sonja Swanson" w:date="2021-08-24T13:36:00Z" w:initials="SS">
    <w:p w14:paraId="4FEE7448" w14:textId="365CC2B9" w:rsidR="00665ABE" w:rsidRDefault="00665ABE">
      <w:pPr>
        <w:pStyle w:val="CommentText"/>
      </w:pPr>
      <w:r>
        <w:rPr>
          <w:rStyle w:val="CommentReference"/>
        </w:rPr>
        <w:annotationRef/>
      </w:r>
      <w:r>
        <w:t>Not sure what you mean by this word choice.</w:t>
      </w:r>
    </w:p>
  </w:comment>
  <w:comment w:id="8" w:author="Sonja Swanson" w:date="2021-08-24T13:36:00Z" w:initials="SS">
    <w:p w14:paraId="7A4A8F13" w14:textId="77777777" w:rsidR="00665ABE" w:rsidRDefault="00665ABE">
      <w:pPr>
        <w:pStyle w:val="CommentText"/>
      </w:pPr>
      <w:r>
        <w:rPr>
          <w:rStyle w:val="CommentReference"/>
        </w:rPr>
        <w:annotationRef/>
      </w:r>
      <w:r>
        <w:t xml:space="preserve">This too, arguably, is not the right word choice. I leave it up to you, but just know that </w:t>
      </w:r>
      <w:proofErr w:type="spellStart"/>
      <w:r>
        <w:t>etiology</w:t>
      </w:r>
      <w:proofErr w:type="spellEnd"/>
      <w:r>
        <w:t xml:space="preserve"> is sometimes framed as “but for” causal questions, and sometimes framed as mediation causal questions, and therefore all of these semantics might confuse some readers depending on their preference. I think the point you lay out in your first couple paragraphs is you want to work on the body of dementia research meant to prevent/reduce the risk/delay the onset of dementia, and calling this etiologic might distract some*.</w:t>
      </w:r>
    </w:p>
    <w:p w14:paraId="0765E4C1" w14:textId="77777777" w:rsidR="00665ABE" w:rsidRDefault="00665ABE">
      <w:pPr>
        <w:pStyle w:val="CommentText"/>
      </w:pPr>
    </w:p>
    <w:p w14:paraId="1FA7143E" w14:textId="706A669C" w:rsidR="00665ABE" w:rsidRDefault="00665ABE">
      <w:pPr>
        <w:pStyle w:val="CommentText"/>
      </w:pPr>
      <w:r>
        <w:t>*Some = certain colleagues</w:t>
      </w:r>
    </w:p>
  </w:comment>
  <w:comment w:id="6" w:author="L.P. Rojas Saunero" w:date="2021-08-25T09:43:00Z" w:initials="LPRS">
    <w:p w14:paraId="13140C89" w14:textId="74F0F642" w:rsidR="00FE65B5" w:rsidRDefault="00FE65B5">
      <w:pPr>
        <w:pStyle w:val="CommentText"/>
      </w:pPr>
      <w:r>
        <w:rPr>
          <w:rStyle w:val="CommentReference"/>
        </w:rPr>
        <w:annotationRef/>
      </w:r>
      <w:r>
        <w:t>Mention the RS…</w:t>
      </w:r>
      <w:proofErr w:type="spellStart"/>
      <w:r>
        <w:t>sonjas</w:t>
      </w:r>
      <w:proofErr w:type="spellEnd"/>
      <w:r>
        <w:t xml:space="preserve"> advice: </w:t>
      </w:r>
      <w:r>
        <w:t>You might want to have a paragraph early on talking about how a lot of the research on dementia prevention comes from cohort studies and then single out and introduce the Rotterdam study as one that you are using in your thesis.</w:t>
      </w:r>
    </w:p>
  </w:comment>
  <w:comment w:id="9" w:author="Sonja Swanson" w:date="2021-08-24T13:39:00Z" w:initials="SS">
    <w:p w14:paraId="3CEF6582" w14:textId="4DD50EA9" w:rsidR="00665ABE" w:rsidRDefault="00665ABE">
      <w:pPr>
        <w:pStyle w:val="CommentText"/>
      </w:pPr>
      <w:r>
        <w:rPr>
          <w:rStyle w:val="CommentReference"/>
        </w:rPr>
        <w:annotationRef/>
      </w:r>
      <w:r w:rsidR="003F16C7">
        <w:rPr>
          <w:rStyle w:val="CommentReference"/>
        </w:rPr>
        <w:t xml:space="preserve">Also cite Hernan Robins 2016 AJE? And maybe consider getting into how this is </w:t>
      </w:r>
      <w:proofErr w:type="spellStart"/>
      <w:r w:rsidR="003F16C7">
        <w:rPr>
          <w:rStyle w:val="CommentReference"/>
        </w:rPr>
        <w:t>ust</w:t>
      </w:r>
      <w:proofErr w:type="spellEnd"/>
      <w:r w:rsidR="003F16C7">
        <w:rPr>
          <w:rStyle w:val="CommentReference"/>
        </w:rPr>
        <w:t xml:space="preserve"> recently branded but not a novel idea: references date back 70 years showing this framework was implicit or explicit in lots of people’s thinking. (Robins 1989 for one has explicit quotes.)</w:t>
      </w:r>
    </w:p>
  </w:comment>
  <w:comment w:id="10" w:author="Sonja Swanson" w:date="2021-08-24T13:42:00Z" w:initials="SS">
    <w:p w14:paraId="01A04D0E" w14:textId="02A9A832" w:rsidR="003F16C7" w:rsidRDefault="003F16C7">
      <w:pPr>
        <w:pStyle w:val="CommentText"/>
      </w:pPr>
      <w:r>
        <w:rPr>
          <w:rStyle w:val="CommentReference"/>
        </w:rPr>
        <w:annotationRef/>
      </w:r>
      <w:r>
        <w:t>Is this verbatim from Jeremy’s and my commentary?</w:t>
      </w:r>
    </w:p>
  </w:comment>
  <w:comment w:id="11" w:author="Sonja Swanson" w:date="2021-08-24T13:43:00Z" w:initials="SS">
    <w:p w14:paraId="0120D53A" w14:textId="7760C5D1" w:rsidR="003F16C7" w:rsidRPr="003F16C7" w:rsidRDefault="003F16C7">
      <w:pPr>
        <w:pStyle w:val="CommentText"/>
      </w:pPr>
      <w:r>
        <w:rPr>
          <w:rStyle w:val="CommentReference"/>
        </w:rPr>
        <w:annotationRef/>
      </w:r>
      <w:r>
        <w:t xml:space="preserve">Delete this sentence or expand what you mean here. Right/wrong isn’t the right thing to evoke, it is more about evoking </w:t>
      </w:r>
      <w:r>
        <w:rPr>
          <w:i/>
          <w:iCs/>
        </w:rPr>
        <w:t xml:space="preserve">how </w:t>
      </w:r>
      <w:r>
        <w:t>it is challenging. (data availability may prevent the ideal trial from being emulated. Current research may limit abilities to specify specific versions of treatment or know enough about treatment variation irrelevance or be at too exploratory a stage or something along those lines. And also different decision-makers/stakeholders/etc. may have multiple questions of interest (as in our social epi commentary).</w:t>
      </w:r>
    </w:p>
  </w:comment>
  <w:comment w:id="12" w:author="Sonja Swanson" w:date="2021-08-24T13:47:00Z" w:initials="SS">
    <w:p w14:paraId="05AD0256" w14:textId="77777777" w:rsidR="003F16C7" w:rsidRDefault="003F16C7">
      <w:pPr>
        <w:pStyle w:val="CommentText"/>
      </w:pPr>
      <w:r>
        <w:rPr>
          <w:rStyle w:val="CommentReference"/>
        </w:rPr>
        <w:annotationRef/>
      </w:r>
      <w:r>
        <w:t>We didn’t do this study to illustrate TTs, we did it because we wanted to know the answer to that TT!</w:t>
      </w:r>
    </w:p>
    <w:p w14:paraId="727F0255" w14:textId="1E423C93" w:rsidR="003F16C7" w:rsidRDefault="003F16C7">
      <w:pPr>
        <w:pStyle w:val="CommentText"/>
      </w:pPr>
      <w:r>
        <w:t>(I get you are trying to bridge from the prior paragraph. Find a better bridge if you want.)</w:t>
      </w:r>
    </w:p>
  </w:comment>
  <w:comment w:id="15" w:author="Sonja Swanson" w:date="2021-08-24T13:49:00Z" w:initials="SS">
    <w:p w14:paraId="2F306E2E" w14:textId="77EA217C" w:rsidR="003F16C7" w:rsidRDefault="003F16C7">
      <w:pPr>
        <w:pStyle w:val="CommentText"/>
      </w:pPr>
      <w:r>
        <w:rPr>
          <w:rStyle w:val="CommentReference"/>
        </w:rPr>
        <w:annotationRef/>
      </w:r>
      <w:r>
        <w:t>It can also be static, no?</w:t>
      </w:r>
    </w:p>
  </w:comment>
  <w:comment w:id="16" w:author="Sonja Swanson" w:date="2021-08-24T13:49:00Z" w:initials="SS">
    <w:p w14:paraId="6C1398D7" w14:textId="0887BDC3" w:rsidR="003F16C7" w:rsidRDefault="003F16C7">
      <w:pPr>
        <w:pStyle w:val="CommentText"/>
      </w:pPr>
      <w:r>
        <w:rPr>
          <w:rStyle w:val="CommentReference"/>
        </w:rPr>
        <w:annotationRef/>
      </w:r>
      <w:r>
        <w:t>This doesn’t feel well explained yet. But also maybe more detail than needed in the intro anyways.</w:t>
      </w:r>
    </w:p>
  </w:comment>
  <w:comment w:id="17" w:author="Sonja Swanson" w:date="2021-08-24T13:50:00Z" w:initials="SS">
    <w:p w14:paraId="0F44987E" w14:textId="66C4B2E5" w:rsidR="00A81040" w:rsidRDefault="00A81040">
      <w:pPr>
        <w:pStyle w:val="CommentText"/>
      </w:pPr>
      <w:r>
        <w:rPr>
          <w:rStyle w:val="CommentReference"/>
        </w:rPr>
        <w:annotationRef/>
      </w:r>
      <w:r>
        <w:t>I don’t get why they have to be dynamic?</w:t>
      </w:r>
    </w:p>
  </w:comment>
  <w:comment w:id="18" w:author="Sonja Swanson" w:date="2021-08-24T13:55:00Z" w:initials="SS">
    <w:p w14:paraId="0961AA95" w14:textId="003147A8" w:rsidR="00A81040" w:rsidRDefault="00A81040">
      <w:pPr>
        <w:pStyle w:val="CommentText"/>
      </w:pPr>
      <w:r>
        <w:rPr>
          <w:rStyle w:val="CommentReference"/>
        </w:rPr>
        <w:annotationRef/>
      </w:r>
      <w:r>
        <w:t>Maybe break this into separate observations and make your points clearer?</w:t>
      </w:r>
    </w:p>
  </w:comment>
  <w:comment w:id="19" w:author="Sonja Swanson" w:date="2021-08-24T19:38:00Z" w:initials="SS">
    <w:p w14:paraId="057303F7" w14:textId="0F4AB570" w:rsidR="003165EF" w:rsidRDefault="003165EF">
      <w:pPr>
        <w:pStyle w:val="CommentText"/>
      </w:pPr>
      <w:r>
        <w:rPr>
          <w:rStyle w:val="CommentReference"/>
        </w:rPr>
        <w:annotationRef/>
      </w:r>
      <w:r>
        <w:t>You’ll see my comments below lead to rethinking this section the most. Lots of different ways to improve this section, so it is somewhat up to your taste.</w:t>
      </w:r>
    </w:p>
  </w:comment>
  <w:comment w:id="20" w:author="Sonja Swanson" w:date="2021-08-24T14:00:00Z" w:initials="SS">
    <w:p w14:paraId="0DB80962" w14:textId="4796ACAB" w:rsidR="000D583A" w:rsidRDefault="000D583A">
      <w:pPr>
        <w:pStyle w:val="CommentText"/>
      </w:pPr>
      <w:r>
        <w:rPr>
          <w:rStyle w:val="CommentReference"/>
        </w:rPr>
        <w:annotationRef/>
      </w:r>
      <w:r w:rsidRPr="00FE65B5">
        <w:rPr>
          <w:highlight w:val="yellow"/>
        </w:rPr>
        <w:t>Your aim isn’t to “illustrate” good research, it is also to DO good research.</w:t>
      </w:r>
      <w:r>
        <w:t xml:space="preserve"> </w:t>
      </w:r>
    </w:p>
  </w:comment>
  <w:comment w:id="21" w:author="Sonja Swanson" w:date="2021-08-24T17:44:00Z" w:initials="SS">
    <w:p w14:paraId="38EC3FA1" w14:textId="77FBF3CB" w:rsidR="00C955B4" w:rsidRDefault="00C955B4">
      <w:pPr>
        <w:pStyle w:val="CommentText"/>
      </w:pPr>
      <w:r>
        <w:rPr>
          <w:rStyle w:val="CommentReference"/>
        </w:rPr>
        <w:annotationRef/>
      </w:r>
      <w:r>
        <w:t>I’d work on making this paragraph of aims into a clearer story. Maybe you can first say what are all the causal questions you answered, and then reflect on how each one posed new layers of challenges or new layers of what it takes to pose a clear question well given our data? I think this paragraph in general just should take a little more thought so as to frame everything.</w:t>
      </w:r>
      <w:r w:rsidR="00AE17A0">
        <w:t xml:space="preserve"> The current structure jumps a bit too much where within a chapter you talk about the question, then the struggles with answering the question, and it’s a bit too abrupt.</w:t>
      </w:r>
    </w:p>
  </w:comment>
  <w:comment w:id="22" w:author="Sonja Swanson" w:date="2021-08-24T17:43:00Z" w:initials="SS">
    <w:p w14:paraId="2BE906EE" w14:textId="6FF8DABC" w:rsidR="00C955B4" w:rsidRDefault="00C955B4">
      <w:pPr>
        <w:pStyle w:val="CommentText"/>
      </w:pPr>
      <w:r>
        <w:rPr>
          <w:rStyle w:val="CommentReference"/>
        </w:rPr>
        <w:annotationRef/>
      </w:r>
      <w:r>
        <w:t>And a PP of a public health intervention (since our eligibility are not the same as the trial of course)</w:t>
      </w:r>
    </w:p>
  </w:comment>
  <w:comment w:id="23" w:author="Sonja Swanson" w:date="2021-08-24T19:35:00Z" w:initials="SS">
    <w:p w14:paraId="5129E1C3" w14:textId="3EC8BE3B" w:rsidR="003165EF" w:rsidRDefault="003165EF">
      <w:pPr>
        <w:pStyle w:val="CommentText"/>
      </w:pPr>
      <w:r>
        <w:rPr>
          <w:rStyle w:val="CommentReference"/>
        </w:rPr>
        <w:annotationRef/>
      </w:r>
      <w:r>
        <w:t>I think it would be important to set this up better to explain that it’s a better question than just using BP as a single measure, but only evoke the SPRINT MIND trial if you plan to describe in the intro the important ways it isn’t emulating that trial specifically.</w:t>
      </w:r>
    </w:p>
  </w:comment>
  <w:comment w:id="25" w:author="Sonja Swanson" w:date="2021-08-24T19:36:00Z" w:initials="SS">
    <w:p w14:paraId="3636C656" w14:textId="79B5C5F3" w:rsidR="003165EF" w:rsidRDefault="003165EF">
      <w:pPr>
        <w:pStyle w:val="CommentText"/>
      </w:pPr>
      <w:r>
        <w:rPr>
          <w:rStyle w:val="CommentReference"/>
        </w:rPr>
        <w:annotationRef/>
      </w:r>
      <w:r>
        <w:t xml:space="preserve">Too abrupt of an intro to </w:t>
      </w:r>
      <w:proofErr w:type="spellStart"/>
      <w:r>
        <w:t>Ch</w:t>
      </w:r>
      <w:proofErr w:type="spellEnd"/>
      <w:r>
        <w:t xml:space="preserve"> 4 for anyone who hasn’t been in this literature. Need to explain the history behind the question a bit.</w:t>
      </w:r>
    </w:p>
  </w:comment>
  <w:comment w:id="26" w:author="Sonja Swanson" w:date="2021-08-24T19:37:00Z" w:initials="SS">
    <w:p w14:paraId="715BED97" w14:textId="77777777" w:rsidR="003165EF" w:rsidRDefault="003165EF">
      <w:pPr>
        <w:pStyle w:val="CommentText"/>
      </w:pPr>
      <w:r>
        <w:rPr>
          <w:rStyle w:val="CommentReference"/>
        </w:rPr>
        <w:annotationRef/>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7251CBAD" w14:textId="77777777" w:rsidR="003165EF" w:rsidRDefault="003165EF">
      <w:pPr>
        <w:pStyle w:val="CommentText"/>
      </w:pPr>
    </w:p>
    <w:p w14:paraId="4D77E5FA" w14:textId="2BAAD712" w:rsidR="003165EF" w:rsidRDefault="003165EF">
      <w:pPr>
        <w:pStyle w:val="CommentText"/>
      </w:pPr>
      <w:r>
        <w:t xml:space="preserve">You might need to ask </w:t>
      </w:r>
      <w:proofErr w:type="spellStart"/>
      <w:r>
        <w:t>Arfan</w:t>
      </w:r>
      <w:proofErr w:type="spellEnd"/>
      <w:r>
        <w:t xml:space="preserve"> if it is appropriate for this to be Chapter 6 vs. an epilogue chapter.</w:t>
      </w:r>
    </w:p>
  </w:comment>
  <w:comment w:id="27" w:author="Sonja Swanson" w:date="2021-08-24T19:41:00Z" w:initials="SS">
    <w:p w14:paraId="74F1EE28" w14:textId="76757E37" w:rsidR="003165EF" w:rsidRDefault="003165EF">
      <w:pPr>
        <w:pStyle w:val="CommentText"/>
      </w:pPr>
      <w:r>
        <w:rPr>
          <w:rStyle w:val="CommentReference"/>
        </w:rPr>
        <w:annotationRef/>
      </w:r>
      <w:r>
        <w:t xml:space="preserve">But there are more waves. So you mean of the two recruitment </w:t>
      </w:r>
      <w:proofErr w:type="spellStart"/>
      <w:r>
        <w:t>gropus</w:t>
      </w:r>
      <w:proofErr w:type="spellEnd"/>
      <w:r>
        <w:t xml:space="preserve"> you use, right? Reword so that an insider doesn’t feel like it is misrepresenting.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B2BFC44" w15:done="0"/>
  <w15:commentEx w15:paraId="7DA455B8" w15:done="0"/>
  <w15:commentEx w15:paraId="69A50D20" w15:done="0"/>
  <w15:commentEx w15:paraId="4FEE7448" w15:done="0"/>
  <w15:commentEx w15:paraId="1FA7143E" w15:done="0"/>
  <w15:commentEx w15:paraId="13140C89" w15:done="0"/>
  <w15:commentEx w15:paraId="3CEF6582" w15:done="0"/>
  <w15:commentEx w15:paraId="01A04D0E" w15:done="0"/>
  <w15:commentEx w15:paraId="0120D53A" w15:done="0"/>
  <w15:commentEx w15:paraId="727F0255" w15:done="0"/>
  <w15:commentEx w15:paraId="2F306E2E" w15:done="0"/>
  <w15:commentEx w15:paraId="6C1398D7" w15:done="0"/>
  <w15:commentEx w15:paraId="0F44987E" w15:done="0"/>
  <w15:commentEx w15:paraId="0961AA95" w15:done="0"/>
  <w15:commentEx w15:paraId="057303F7" w15:done="0"/>
  <w15:commentEx w15:paraId="0DB80962" w15:done="0"/>
  <w15:commentEx w15:paraId="38EC3FA1" w15:done="0"/>
  <w15:commentEx w15:paraId="2BE906EE" w15:done="0"/>
  <w15:commentEx w15:paraId="5129E1C3" w15:paraIdParent="2BE906EE" w15:done="0"/>
  <w15:commentEx w15:paraId="3636C656" w15:done="0"/>
  <w15:commentEx w15:paraId="4D77E5FA" w15:done="0"/>
  <w15:commentEx w15:paraId="74F1EE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F70C1" w16cex:dateUtc="2021-08-24T11:21:00Z"/>
  <w16cex:commentExtensible w16cex:durableId="24CF70F2" w16cex:dateUtc="2021-08-24T11:21:00Z"/>
  <w16cex:commentExtensible w16cex:durableId="24CF710F" w16cex:dateUtc="2021-08-24T11:22:00Z"/>
  <w16cex:commentExtensible w16cex:durableId="24CF719C" w16cex:dateUtc="2021-08-24T11:24:00Z"/>
  <w16cex:commentExtensible w16cex:durableId="24CF72B5" w16cex:dateUtc="2021-08-24T11:29:00Z"/>
  <w16cex:commentExtensible w16cex:durableId="24CF7352" w16cex:dateUtc="2021-08-24T11:32:00Z"/>
  <w16cex:commentExtensible w16cex:durableId="24CF740F" w16cex:dateUtc="2021-08-24T11:35:00Z"/>
  <w16cex:commentExtensible w16cex:durableId="24CF7452" w16cex:dateUtc="2021-08-24T11:36:00Z"/>
  <w16cex:commentExtensible w16cex:durableId="24CF745C" w16cex:dateUtc="2021-08-24T11:36:00Z"/>
  <w16cex:commentExtensible w16cex:durableId="24CF750B" w16cex:dateUtc="2021-08-24T11:39:00Z"/>
  <w16cex:commentExtensible w16cex:durableId="24CF75B0" w16cex:dateUtc="2021-08-24T11:42:00Z"/>
  <w16cex:commentExtensible w16cex:durableId="24CF75D4" w16cex:dateUtc="2021-08-24T11:42:00Z"/>
  <w16cex:commentExtensible w16cex:durableId="24CF75F1" w16cex:dateUtc="2021-08-24T11:43:00Z"/>
  <w16cex:commentExtensible w16cex:durableId="24CF76D5" w16cex:dateUtc="2021-08-24T11:47:00Z"/>
  <w16cex:commentExtensible w16cex:durableId="24CF775E" w16cex:dateUtc="2021-08-24T11:49:00Z"/>
  <w16cex:commentExtensible w16cex:durableId="24CF777F" w16cex:dateUtc="2021-08-24T11:49:00Z"/>
  <w16cex:commentExtensible w16cex:durableId="24CF77AF" w16cex:dateUtc="2021-08-24T11:50:00Z"/>
  <w16cex:commentExtensible w16cex:durableId="24CF77F8" w16cex:dateUtc="2021-08-24T11:51:00Z"/>
  <w16cex:commentExtensible w16cex:durableId="24CF7838" w16cex:dateUtc="2021-08-24T11:52:00Z"/>
  <w16cex:commentExtensible w16cex:durableId="24CF78D4" w16cex:dateUtc="2021-08-24T11:55:00Z"/>
  <w16cex:commentExtensible w16cex:durableId="24CFC939" w16cex:dateUtc="2021-08-24T17:38:00Z"/>
  <w16cex:commentExtensible w16cex:durableId="24CF7A06" w16cex:dateUtc="2021-08-24T12:00:00Z"/>
  <w16cex:commentExtensible w16cex:durableId="24CFAE7F" w16cex:dateUtc="2021-08-24T15:44:00Z"/>
  <w16cex:commentExtensible w16cex:durableId="24CFAE4D" w16cex:dateUtc="2021-08-24T15:43:00Z"/>
  <w16cex:commentExtensible w16cex:durableId="24CFC87A" w16cex:dateUtc="2021-08-24T17:35:00Z"/>
  <w16cex:commentExtensible w16cex:durableId="24CFC8B5" w16cex:dateUtc="2021-08-24T17:36:00Z"/>
  <w16cex:commentExtensible w16cex:durableId="24CFC8F2" w16cex:dateUtc="2021-08-24T17:37:00Z"/>
  <w16cex:commentExtensible w16cex:durableId="24CF78F7" w16cex:dateUtc="2021-08-24T11:56:00Z"/>
  <w16cex:commentExtensible w16cex:durableId="24CFC9CA" w16cex:dateUtc="2021-08-24T17:40:00Z"/>
  <w16cex:commentExtensible w16cex:durableId="24CFCA00" w16cex:dateUtc="2021-08-24T17:41:00Z"/>
  <w16cex:commentExtensible w16cex:durableId="24CFCA26" w16cex:dateUtc="2021-08-24T17:42:00Z"/>
  <w16cex:commentExtensible w16cex:durableId="24CFCA5E" w16cex:dateUtc="2021-08-24T17: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7CFAD8" w16cid:durableId="24CF70C1"/>
  <w16cid:commentId w16cid:paraId="7025808E" w16cid:durableId="24CF70F2"/>
  <w16cid:commentId w16cid:paraId="2B2BFC44" w16cid:durableId="24CF710F"/>
  <w16cid:commentId w16cid:paraId="7DA455B8" w16cid:durableId="24CF719C"/>
  <w16cid:commentId w16cid:paraId="29945BCB" w16cid:durableId="24CF72B5"/>
  <w16cid:commentId w16cid:paraId="22746C6B" w16cid:durableId="24CF7352"/>
  <w16cid:commentId w16cid:paraId="69A50D20" w16cid:durableId="24CF740F"/>
  <w16cid:commentId w16cid:paraId="4FEE7448" w16cid:durableId="24CF7452"/>
  <w16cid:commentId w16cid:paraId="1FA7143E" w16cid:durableId="24CF745C"/>
  <w16cid:commentId w16cid:paraId="3CEF6582" w16cid:durableId="24CF750B"/>
  <w16cid:commentId w16cid:paraId="01A04D0E" w16cid:durableId="24CF75B0"/>
  <w16cid:commentId w16cid:paraId="41A63DC3" w16cid:durableId="24CF75D4"/>
  <w16cid:commentId w16cid:paraId="0120D53A" w16cid:durableId="24CF75F1"/>
  <w16cid:commentId w16cid:paraId="727F0255" w16cid:durableId="24CF76D5"/>
  <w16cid:commentId w16cid:paraId="2F306E2E" w16cid:durableId="24CF775E"/>
  <w16cid:commentId w16cid:paraId="6C1398D7" w16cid:durableId="24CF777F"/>
  <w16cid:commentId w16cid:paraId="0F44987E" w16cid:durableId="24CF77AF"/>
  <w16cid:commentId w16cid:paraId="2D7CA40A" w16cid:durableId="24CF77F8"/>
  <w16cid:commentId w16cid:paraId="6EE2F00F" w16cid:durableId="24CF7838"/>
  <w16cid:commentId w16cid:paraId="0961AA95" w16cid:durableId="24CF78D4"/>
  <w16cid:commentId w16cid:paraId="057303F7" w16cid:durableId="24CFC939"/>
  <w16cid:commentId w16cid:paraId="0DB80962" w16cid:durableId="24CF7A06"/>
  <w16cid:commentId w16cid:paraId="38EC3FA1" w16cid:durableId="24CFAE7F"/>
  <w16cid:commentId w16cid:paraId="2BE906EE" w16cid:durableId="24CFAE4D"/>
  <w16cid:commentId w16cid:paraId="5129E1C3" w16cid:durableId="24CFC87A"/>
  <w16cid:commentId w16cid:paraId="3636C656" w16cid:durableId="24CFC8B5"/>
  <w16cid:commentId w16cid:paraId="4D77E5FA" w16cid:durableId="24CFC8F2"/>
  <w16cid:commentId w16cid:paraId="7D96B133" w16cid:durableId="24CF78F7"/>
  <w16cid:commentId w16cid:paraId="074EA8FA" w16cid:durableId="24CFC9CA"/>
  <w16cid:commentId w16cid:paraId="74F1EE28" w16cid:durableId="24CFCA00"/>
  <w16cid:commentId w16cid:paraId="40E5B87D" w16cid:durableId="24CFCA26"/>
  <w16cid:commentId w16cid:paraId="49B559F3" w16cid:durableId="24CFCA5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2EA23D" w14:textId="77777777" w:rsidR="00FF2C63" w:rsidRDefault="00FF2C63" w:rsidP="00FF2C63">
      <w:pPr>
        <w:spacing w:after="0" w:line="240" w:lineRule="auto"/>
      </w:pPr>
      <w:r>
        <w:separator/>
      </w:r>
    </w:p>
  </w:endnote>
  <w:endnote w:type="continuationSeparator" w:id="0">
    <w:p w14:paraId="64BBB6B5" w14:textId="77777777" w:rsidR="00FF2C63" w:rsidRDefault="00FF2C63" w:rsidP="00FF2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egreya">
    <w:altName w:val="Calibr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3798A7" w14:textId="77777777" w:rsidR="00FF2C63" w:rsidRDefault="00FF2C63" w:rsidP="00FF2C63">
      <w:pPr>
        <w:spacing w:after="0" w:line="240" w:lineRule="auto"/>
      </w:pPr>
      <w:r>
        <w:separator/>
      </w:r>
    </w:p>
  </w:footnote>
  <w:footnote w:type="continuationSeparator" w:id="0">
    <w:p w14:paraId="222EA33F" w14:textId="77777777" w:rsidR="00FF2C63" w:rsidRDefault="00FF2C63" w:rsidP="00FF2C63">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P. Rojas Saunero">
    <w15:presenceInfo w15:providerId="AD" w15:userId="S-1-5-21-932686498-1610486119-1155464205-235496"/>
  </w15:person>
  <w15:person w15:author="Sonja Swanson">
    <w15:presenceInfo w15:providerId="Windows Live" w15:userId="bca54ce8857ce526"/>
  </w15:person>
  <w15:person w15:author="L.P. Rojas Saunero [2]">
    <w15:presenceInfo w15:providerId="AD" w15:userId="S-1-5-21-932686498-1610486119-1155464205-2354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D75"/>
    <w:rsid w:val="00052EC4"/>
    <w:rsid w:val="0006309E"/>
    <w:rsid w:val="00071B95"/>
    <w:rsid w:val="000A5734"/>
    <w:rsid w:val="000B1276"/>
    <w:rsid w:val="000B5C14"/>
    <w:rsid w:val="000C0A99"/>
    <w:rsid w:val="000C2B5F"/>
    <w:rsid w:val="000D583A"/>
    <w:rsid w:val="000E3DDC"/>
    <w:rsid w:val="000E4469"/>
    <w:rsid w:val="00103F19"/>
    <w:rsid w:val="00114FD1"/>
    <w:rsid w:val="00121DB6"/>
    <w:rsid w:val="00126BAB"/>
    <w:rsid w:val="00126E0E"/>
    <w:rsid w:val="00127681"/>
    <w:rsid w:val="00133C94"/>
    <w:rsid w:val="001420AA"/>
    <w:rsid w:val="001429B5"/>
    <w:rsid w:val="001749B5"/>
    <w:rsid w:val="00183F07"/>
    <w:rsid w:val="001923D8"/>
    <w:rsid w:val="001A0DDD"/>
    <w:rsid w:val="001A5080"/>
    <w:rsid w:val="001D0F84"/>
    <w:rsid w:val="001D563F"/>
    <w:rsid w:val="00200426"/>
    <w:rsid w:val="00201B0C"/>
    <w:rsid w:val="0024232E"/>
    <w:rsid w:val="00255106"/>
    <w:rsid w:val="002826A8"/>
    <w:rsid w:val="002A3540"/>
    <w:rsid w:val="002B2A0A"/>
    <w:rsid w:val="002C0898"/>
    <w:rsid w:val="002D2B61"/>
    <w:rsid w:val="002E3E28"/>
    <w:rsid w:val="002E75F3"/>
    <w:rsid w:val="002F4AEC"/>
    <w:rsid w:val="00303A37"/>
    <w:rsid w:val="003044D0"/>
    <w:rsid w:val="003165EF"/>
    <w:rsid w:val="0033258F"/>
    <w:rsid w:val="00342CA9"/>
    <w:rsid w:val="00344402"/>
    <w:rsid w:val="00362D71"/>
    <w:rsid w:val="00366AC7"/>
    <w:rsid w:val="003A5953"/>
    <w:rsid w:val="003B1D16"/>
    <w:rsid w:val="003D3895"/>
    <w:rsid w:val="003D4C46"/>
    <w:rsid w:val="003E69BA"/>
    <w:rsid w:val="003F16C7"/>
    <w:rsid w:val="004115CC"/>
    <w:rsid w:val="004429F1"/>
    <w:rsid w:val="00465824"/>
    <w:rsid w:val="004678E9"/>
    <w:rsid w:val="004B7DA4"/>
    <w:rsid w:val="004D1793"/>
    <w:rsid w:val="004D4117"/>
    <w:rsid w:val="004D5DE6"/>
    <w:rsid w:val="004E32B7"/>
    <w:rsid w:val="0052087A"/>
    <w:rsid w:val="00526BE7"/>
    <w:rsid w:val="00542A91"/>
    <w:rsid w:val="005567A3"/>
    <w:rsid w:val="005758B6"/>
    <w:rsid w:val="00595990"/>
    <w:rsid w:val="005A77DD"/>
    <w:rsid w:val="005C5FF9"/>
    <w:rsid w:val="005E28B5"/>
    <w:rsid w:val="00637396"/>
    <w:rsid w:val="006460DA"/>
    <w:rsid w:val="006550B2"/>
    <w:rsid w:val="00662E1A"/>
    <w:rsid w:val="00665ABE"/>
    <w:rsid w:val="00677EB4"/>
    <w:rsid w:val="006B041A"/>
    <w:rsid w:val="006C4B69"/>
    <w:rsid w:val="006F7A5A"/>
    <w:rsid w:val="00700D22"/>
    <w:rsid w:val="007039DD"/>
    <w:rsid w:val="007576D6"/>
    <w:rsid w:val="00780728"/>
    <w:rsid w:val="0078468F"/>
    <w:rsid w:val="0078632F"/>
    <w:rsid w:val="00787CF7"/>
    <w:rsid w:val="007B0BCA"/>
    <w:rsid w:val="007B51EC"/>
    <w:rsid w:val="007D3150"/>
    <w:rsid w:val="007D3E47"/>
    <w:rsid w:val="00840556"/>
    <w:rsid w:val="00855732"/>
    <w:rsid w:val="00860A03"/>
    <w:rsid w:val="0087596E"/>
    <w:rsid w:val="008A3B11"/>
    <w:rsid w:val="008D5938"/>
    <w:rsid w:val="00910FDB"/>
    <w:rsid w:val="00923079"/>
    <w:rsid w:val="0092710E"/>
    <w:rsid w:val="009325B2"/>
    <w:rsid w:val="009410C6"/>
    <w:rsid w:val="00942514"/>
    <w:rsid w:val="00967E5B"/>
    <w:rsid w:val="00985834"/>
    <w:rsid w:val="00985E26"/>
    <w:rsid w:val="009B3313"/>
    <w:rsid w:val="009C609F"/>
    <w:rsid w:val="009F6706"/>
    <w:rsid w:val="00A01F3C"/>
    <w:rsid w:val="00A128C5"/>
    <w:rsid w:val="00A16035"/>
    <w:rsid w:val="00A20895"/>
    <w:rsid w:val="00A20B8C"/>
    <w:rsid w:val="00A44C5D"/>
    <w:rsid w:val="00A5682F"/>
    <w:rsid w:val="00A62A90"/>
    <w:rsid w:val="00A81040"/>
    <w:rsid w:val="00A811E5"/>
    <w:rsid w:val="00A871E2"/>
    <w:rsid w:val="00AB0FDA"/>
    <w:rsid w:val="00AB1A60"/>
    <w:rsid w:val="00AB351F"/>
    <w:rsid w:val="00AB3DCB"/>
    <w:rsid w:val="00AC6B27"/>
    <w:rsid w:val="00AC7B6B"/>
    <w:rsid w:val="00AE17A0"/>
    <w:rsid w:val="00AF081D"/>
    <w:rsid w:val="00AF25B2"/>
    <w:rsid w:val="00B079A8"/>
    <w:rsid w:val="00B25FC8"/>
    <w:rsid w:val="00B57C6E"/>
    <w:rsid w:val="00B60DAA"/>
    <w:rsid w:val="00B613EE"/>
    <w:rsid w:val="00B61D0E"/>
    <w:rsid w:val="00B65D5B"/>
    <w:rsid w:val="00B84E39"/>
    <w:rsid w:val="00B8549C"/>
    <w:rsid w:val="00BA55D3"/>
    <w:rsid w:val="00BB5FF1"/>
    <w:rsid w:val="00BE1161"/>
    <w:rsid w:val="00BE4E91"/>
    <w:rsid w:val="00BE79D0"/>
    <w:rsid w:val="00C027A2"/>
    <w:rsid w:val="00C027AB"/>
    <w:rsid w:val="00C03061"/>
    <w:rsid w:val="00C142C1"/>
    <w:rsid w:val="00C22F4A"/>
    <w:rsid w:val="00C36EB5"/>
    <w:rsid w:val="00C42CF2"/>
    <w:rsid w:val="00C53F5B"/>
    <w:rsid w:val="00C778C5"/>
    <w:rsid w:val="00C955B4"/>
    <w:rsid w:val="00C96883"/>
    <w:rsid w:val="00C96DEC"/>
    <w:rsid w:val="00CA1CC1"/>
    <w:rsid w:val="00CA3F2C"/>
    <w:rsid w:val="00CB6486"/>
    <w:rsid w:val="00CB68C8"/>
    <w:rsid w:val="00CC2ED9"/>
    <w:rsid w:val="00CE346F"/>
    <w:rsid w:val="00D025BC"/>
    <w:rsid w:val="00D1521C"/>
    <w:rsid w:val="00D671E5"/>
    <w:rsid w:val="00D7124A"/>
    <w:rsid w:val="00D741BF"/>
    <w:rsid w:val="00DA1D2E"/>
    <w:rsid w:val="00DA31BE"/>
    <w:rsid w:val="00DC2D35"/>
    <w:rsid w:val="00DD3B84"/>
    <w:rsid w:val="00DE0F9A"/>
    <w:rsid w:val="00DE20A4"/>
    <w:rsid w:val="00E13D75"/>
    <w:rsid w:val="00E372D3"/>
    <w:rsid w:val="00E55532"/>
    <w:rsid w:val="00E618C1"/>
    <w:rsid w:val="00E71237"/>
    <w:rsid w:val="00E92E07"/>
    <w:rsid w:val="00EC1CD1"/>
    <w:rsid w:val="00ED035E"/>
    <w:rsid w:val="00EE49AD"/>
    <w:rsid w:val="00EF153F"/>
    <w:rsid w:val="00F04557"/>
    <w:rsid w:val="00F12905"/>
    <w:rsid w:val="00F141AD"/>
    <w:rsid w:val="00F21B46"/>
    <w:rsid w:val="00F7398F"/>
    <w:rsid w:val="00F86B6D"/>
    <w:rsid w:val="00FA55F6"/>
    <w:rsid w:val="00FD0E59"/>
    <w:rsid w:val="00FE08D2"/>
    <w:rsid w:val="00FE65B5"/>
    <w:rsid w:val="00FF2C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ED3EF"/>
  <w15:chartTrackingRefBased/>
  <w15:docId w15:val="{FAF1F77C-89ED-41B3-866A-C546B801C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967E5B"/>
    <w:pPr>
      <w:spacing w:after="0" w:line="240" w:lineRule="auto"/>
    </w:pPr>
  </w:style>
  <w:style w:type="character" w:styleId="CommentReference">
    <w:name w:val="annotation reference"/>
    <w:basedOn w:val="DefaultParagraphFont"/>
    <w:uiPriority w:val="99"/>
    <w:semiHidden/>
    <w:unhideWhenUsed/>
    <w:rsid w:val="00103F19"/>
    <w:rPr>
      <w:sz w:val="16"/>
      <w:szCs w:val="16"/>
    </w:rPr>
  </w:style>
  <w:style w:type="paragraph" w:styleId="CommentText">
    <w:name w:val="annotation text"/>
    <w:basedOn w:val="Normal"/>
    <w:link w:val="CommentTextChar"/>
    <w:uiPriority w:val="99"/>
    <w:semiHidden/>
    <w:unhideWhenUsed/>
    <w:rsid w:val="00103F19"/>
    <w:pPr>
      <w:spacing w:line="240" w:lineRule="auto"/>
    </w:pPr>
    <w:rPr>
      <w:sz w:val="20"/>
      <w:szCs w:val="20"/>
    </w:rPr>
  </w:style>
  <w:style w:type="character" w:customStyle="1" w:styleId="CommentTextChar">
    <w:name w:val="Comment Text Char"/>
    <w:basedOn w:val="DefaultParagraphFont"/>
    <w:link w:val="CommentText"/>
    <w:uiPriority w:val="99"/>
    <w:semiHidden/>
    <w:rsid w:val="00103F19"/>
    <w:rPr>
      <w:sz w:val="20"/>
      <w:szCs w:val="20"/>
    </w:rPr>
  </w:style>
  <w:style w:type="paragraph" w:styleId="CommentSubject">
    <w:name w:val="annotation subject"/>
    <w:basedOn w:val="CommentText"/>
    <w:next w:val="CommentText"/>
    <w:link w:val="CommentSubjectChar"/>
    <w:uiPriority w:val="99"/>
    <w:semiHidden/>
    <w:unhideWhenUsed/>
    <w:rsid w:val="00103F19"/>
    <w:rPr>
      <w:b/>
      <w:bCs/>
    </w:rPr>
  </w:style>
  <w:style w:type="character" w:customStyle="1" w:styleId="CommentSubjectChar">
    <w:name w:val="Comment Subject Char"/>
    <w:basedOn w:val="CommentTextChar"/>
    <w:link w:val="CommentSubject"/>
    <w:uiPriority w:val="99"/>
    <w:semiHidden/>
    <w:rsid w:val="00103F19"/>
    <w:rPr>
      <w:b/>
      <w:bCs/>
      <w:sz w:val="20"/>
      <w:szCs w:val="20"/>
    </w:rPr>
  </w:style>
  <w:style w:type="paragraph" w:styleId="BalloonText">
    <w:name w:val="Balloon Text"/>
    <w:basedOn w:val="Normal"/>
    <w:link w:val="BalloonTextChar"/>
    <w:uiPriority w:val="99"/>
    <w:semiHidden/>
    <w:unhideWhenUsed/>
    <w:rsid w:val="003325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258F"/>
    <w:rPr>
      <w:rFonts w:ascii="Segoe UI" w:hAnsi="Segoe UI" w:cs="Segoe UI"/>
      <w:sz w:val="18"/>
      <w:szCs w:val="18"/>
    </w:rPr>
  </w:style>
  <w:style w:type="paragraph" w:styleId="Header">
    <w:name w:val="header"/>
    <w:basedOn w:val="Normal"/>
    <w:link w:val="HeaderChar"/>
    <w:uiPriority w:val="99"/>
    <w:unhideWhenUsed/>
    <w:rsid w:val="00FF2C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2C63"/>
  </w:style>
  <w:style w:type="paragraph" w:styleId="Footer">
    <w:name w:val="footer"/>
    <w:basedOn w:val="Normal"/>
    <w:link w:val="FooterChar"/>
    <w:uiPriority w:val="99"/>
    <w:unhideWhenUsed/>
    <w:rsid w:val="00FF2C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2C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8/08/relationships/commentsExtensible" Target="commentsExtensible.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2596</TotalTime>
  <Pages>5</Pages>
  <Words>2755</Words>
  <Characters>15708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Paloma Rojas Saunero</dc:creator>
  <cp:keywords/>
  <dc:description/>
  <cp:lastModifiedBy>Liliana Paloma Rojas Saunero</cp:lastModifiedBy>
  <cp:revision>8</cp:revision>
  <dcterms:created xsi:type="dcterms:W3CDTF">2021-08-24T13:43:00Z</dcterms:created>
  <dcterms:modified xsi:type="dcterms:W3CDTF">2021-08-26T09:16:00Z</dcterms:modified>
</cp:coreProperties>
</file>